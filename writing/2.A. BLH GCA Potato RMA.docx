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D5EB9" w14:textId="3DD45614" w:rsidR="0017489D" w:rsidRDefault="0017489D" w:rsidP="0012197D">
      <w:pPr>
        <w:spacing w:after="0" w:line="360" w:lineRule="auto"/>
        <w:rPr>
          <w:rFonts w:ascii="Times New Roman" w:hAnsi="Times New Roman" w:cs="Times New Roman"/>
          <w:b/>
          <w:bCs/>
          <w:sz w:val="24"/>
          <w:szCs w:val="24"/>
        </w:rPr>
      </w:pPr>
      <w:r w:rsidRPr="0017489D">
        <w:rPr>
          <w:rFonts w:ascii="Times New Roman" w:hAnsi="Times New Roman" w:cs="Times New Roman"/>
          <w:b/>
          <w:bCs/>
          <w:sz w:val="24"/>
          <w:szCs w:val="24"/>
        </w:rPr>
        <w:t xml:space="preserve">Molecular </w:t>
      </w:r>
      <w:r>
        <w:rPr>
          <w:rFonts w:ascii="Times New Roman" w:hAnsi="Times New Roman" w:cs="Times New Roman"/>
          <w:b/>
          <w:bCs/>
          <w:sz w:val="24"/>
          <w:szCs w:val="24"/>
        </w:rPr>
        <w:t>I</w:t>
      </w:r>
      <w:r w:rsidRPr="0017489D">
        <w:rPr>
          <w:rFonts w:ascii="Times New Roman" w:hAnsi="Times New Roman" w:cs="Times New Roman"/>
          <w:b/>
          <w:bCs/>
          <w:sz w:val="24"/>
          <w:szCs w:val="24"/>
        </w:rPr>
        <w:t xml:space="preserve">nsights into </w:t>
      </w:r>
      <w:r>
        <w:rPr>
          <w:rFonts w:ascii="Times New Roman" w:hAnsi="Times New Roman" w:cs="Times New Roman"/>
          <w:b/>
          <w:bCs/>
          <w:sz w:val="24"/>
          <w:szCs w:val="24"/>
        </w:rPr>
        <w:t>Host Use and Pathogen Acquisition by an Insect Leafhopper Vector in Potato Crop Fields</w:t>
      </w:r>
    </w:p>
    <w:p w14:paraId="28DB2F8E" w14:textId="437DF06E" w:rsidR="0017489D" w:rsidRDefault="0017489D" w:rsidP="0012197D">
      <w:pPr>
        <w:spacing w:after="0" w:line="360" w:lineRule="auto"/>
        <w:rPr>
          <w:rFonts w:ascii="Times New Roman" w:hAnsi="Times New Roman" w:cs="Times New Roman"/>
          <w:b/>
          <w:bCs/>
          <w:sz w:val="24"/>
          <w:szCs w:val="24"/>
        </w:rPr>
      </w:pPr>
    </w:p>
    <w:p w14:paraId="7577E529" w14:textId="67F16390" w:rsidR="003D4F8C" w:rsidRPr="0012197D" w:rsidRDefault="00943A10" w:rsidP="0012197D">
      <w:pPr>
        <w:spacing w:after="0" w:line="360" w:lineRule="auto"/>
        <w:rPr>
          <w:rFonts w:ascii="Times New Roman" w:hAnsi="Times New Roman" w:cs="Times New Roman"/>
          <w:sz w:val="24"/>
          <w:szCs w:val="24"/>
        </w:rPr>
      </w:pPr>
      <w:r w:rsidRPr="0012197D">
        <w:rPr>
          <w:rFonts w:ascii="Times New Roman" w:hAnsi="Times New Roman" w:cs="Times New Roman"/>
          <w:sz w:val="24"/>
          <w:szCs w:val="24"/>
        </w:rPr>
        <w:t>Camille Wagstaff</w:t>
      </w:r>
      <w:r w:rsidR="003D4F8C" w:rsidRPr="0012197D">
        <w:rPr>
          <w:rFonts w:ascii="Times New Roman" w:hAnsi="Times New Roman" w:cs="Times New Roman"/>
          <w:sz w:val="24"/>
          <w:vertAlign w:val="superscript"/>
        </w:rPr>
        <w:t>1</w:t>
      </w:r>
      <w:r w:rsidRPr="0012197D">
        <w:rPr>
          <w:rFonts w:ascii="Times New Roman" w:hAnsi="Times New Roman" w:cs="Times New Roman"/>
          <w:sz w:val="24"/>
          <w:szCs w:val="24"/>
        </w:rPr>
        <w:t xml:space="preserve">, </w:t>
      </w:r>
      <w:r w:rsidR="003D4F8C" w:rsidRPr="0012197D">
        <w:rPr>
          <w:rFonts w:ascii="Times New Roman" w:hAnsi="Times New Roman" w:cs="Times New Roman"/>
          <w:sz w:val="24"/>
        </w:rPr>
        <w:t>Jillian J. Foutz</w:t>
      </w:r>
      <w:r w:rsidR="003D4F8C" w:rsidRPr="0012197D">
        <w:rPr>
          <w:rFonts w:ascii="Times New Roman" w:hAnsi="Times New Roman" w:cs="Times New Roman"/>
          <w:sz w:val="24"/>
          <w:vertAlign w:val="superscript"/>
        </w:rPr>
        <w:t>1, 2</w:t>
      </w:r>
      <w:r w:rsidRPr="0012197D">
        <w:rPr>
          <w:rFonts w:ascii="Times New Roman" w:hAnsi="Times New Roman" w:cs="Times New Roman"/>
          <w:sz w:val="24"/>
          <w:szCs w:val="24"/>
        </w:rPr>
        <w:t xml:space="preserve">, </w:t>
      </w:r>
      <w:r w:rsidR="003D4F8C" w:rsidRPr="0012197D">
        <w:rPr>
          <w:rFonts w:ascii="Times New Roman" w:hAnsi="Times New Roman" w:cs="Times New Roman"/>
          <w:sz w:val="24"/>
        </w:rPr>
        <w:t>W. Rodney Cooper</w:t>
      </w:r>
      <w:r w:rsidR="003D4F8C" w:rsidRPr="0012197D">
        <w:rPr>
          <w:rFonts w:ascii="Times New Roman" w:hAnsi="Times New Roman" w:cs="Times New Roman"/>
          <w:sz w:val="24"/>
          <w:vertAlign w:val="superscript"/>
        </w:rPr>
        <w:t>2</w:t>
      </w:r>
      <w:r w:rsidRPr="0012197D">
        <w:rPr>
          <w:rFonts w:ascii="Times New Roman" w:hAnsi="Times New Roman" w:cs="Times New Roman"/>
          <w:sz w:val="24"/>
          <w:szCs w:val="24"/>
        </w:rPr>
        <w:t>,</w:t>
      </w:r>
      <w:r w:rsidR="006369D4" w:rsidRPr="0012197D">
        <w:rPr>
          <w:rFonts w:ascii="Times New Roman" w:hAnsi="Times New Roman" w:cs="Times New Roman"/>
          <w:sz w:val="24"/>
          <w:szCs w:val="24"/>
        </w:rPr>
        <w:t xml:space="preserve"> </w:t>
      </w:r>
      <w:commentRangeStart w:id="0"/>
      <w:r w:rsidR="00A950A9">
        <w:rPr>
          <w:rFonts w:ascii="Times New Roman" w:hAnsi="Times New Roman" w:cs="Times New Roman"/>
          <w:sz w:val="24"/>
          <w:szCs w:val="24"/>
        </w:rPr>
        <w:t>Derek Pouchnik</w:t>
      </w:r>
      <w:r w:rsidR="009200C0">
        <w:rPr>
          <w:rFonts w:ascii="Times New Roman" w:hAnsi="Times New Roman" w:cs="Times New Roman"/>
          <w:sz w:val="24"/>
          <w:vertAlign w:val="superscript"/>
        </w:rPr>
        <w:t>3</w:t>
      </w:r>
      <w:r w:rsidR="00A950A9">
        <w:rPr>
          <w:rFonts w:ascii="Times New Roman" w:hAnsi="Times New Roman" w:cs="Times New Roman"/>
          <w:sz w:val="24"/>
          <w:szCs w:val="24"/>
        </w:rPr>
        <w:t>, Heather Headrick</w:t>
      </w:r>
      <w:r w:rsidR="009200C0" w:rsidRPr="0012197D">
        <w:rPr>
          <w:rFonts w:ascii="Times New Roman" w:hAnsi="Times New Roman" w:cs="Times New Roman"/>
          <w:sz w:val="24"/>
          <w:vertAlign w:val="superscript"/>
        </w:rPr>
        <w:t>2</w:t>
      </w:r>
      <w:r w:rsidR="00A950A9">
        <w:rPr>
          <w:rFonts w:ascii="Times New Roman" w:hAnsi="Times New Roman" w:cs="Times New Roman"/>
          <w:sz w:val="24"/>
          <w:szCs w:val="24"/>
        </w:rPr>
        <w:t xml:space="preserve">, </w:t>
      </w:r>
      <w:commentRangeEnd w:id="0"/>
      <w:r w:rsidR="00A950A9">
        <w:rPr>
          <w:rStyle w:val="CommentReference"/>
        </w:rPr>
        <w:commentReference w:id="0"/>
      </w:r>
      <w:r w:rsidR="006369D4" w:rsidRPr="0012197D">
        <w:rPr>
          <w:rFonts w:ascii="Times New Roman" w:hAnsi="Times New Roman" w:cs="Times New Roman"/>
          <w:sz w:val="24"/>
          <w:szCs w:val="24"/>
        </w:rPr>
        <w:t xml:space="preserve">Riley </w:t>
      </w:r>
      <w:r w:rsidR="00E162AE" w:rsidRPr="0012197D">
        <w:rPr>
          <w:rFonts w:ascii="Times New Roman" w:hAnsi="Times New Roman" w:cs="Times New Roman"/>
          <w:sz w:val="24"/>
          <w:szCs w:val="24"/>
        </w:rPr>
        <w:t xml:space="preserve">M. </w:t>
      </w:r>
      <w:r w:rsidR="006369D4" w:rsidRPr="0012197D">
        <w:rPr>
          <w:rFonts w:ascii="Times New Roman" w:hAnsi="Times New Roman" w:cs="Times New Roman"/>
          <w:sz w:val="24"/>
          <w:szCs w:val="24"/>
        </w:rPr>
        <w:t>Anderson</w:t>
      </w:r>
      <w:r w:rsidR="00E162AE" w:rsidRPr="0012197D">
        <w:rPr>
          <w:rFonts w:ascii="Times New Roman" w:hAnsi="Times New Roman" w:cs="Times New Roman"/>
          <w:sz w:val="24"/>
          <w:szCs w:val="24"/>
          <w:vertAlign w:val="superscript"/>
        </w:rPr>
        <w:t>1</w:t>
      </w:r>
      <w:r w:rsidR="006369D4" w:rsidRPr="0012197D">
        <w:rPr>
          <w:rFonts w:ascii="Times New Roman" w:hAnsi="Times New Roman" w:cs="Times New Roman"/>
          <w:sz w:val="24"/>
          <w:szCs w:val="24"/>
        </w:rPr>
        <w:t>,</w:t>
      </w:r>
      <w:r w:rsidRPr="0012197D">
        <w:rPr>
          <w:rFonts w:ascii="Times New Roman" w:hAnsi="Times New Roman" w:cs="Times New Roman"/>
          <w:sz w:val="24"/>
          <w:szCs w:val="24"/>
        </w:rPr>
        <w:t xml:space="preserve"> </w:t>
      </w:r>
      <w:r w:rsidR="003D4F8C" w:rsidRPr="0012197D">
        <w:rPr>
          <w:rFonts w:ascii="Times New Roman" w:hAnsi="Times New Roman" w:cs="Times New Roman"/>
          <w:sz w:val="24"/>
        </w:rPr>
        <w:t>David W. Crowder</w:t>
      </w:r>
      <w:r w:rsidR="003D4F8C" w:rsidRPr="0012197D">
        <w:rPr>
          <w:rFonts w:ascii="Times New Roman" w:hAnsi="Times New Roman" w:cs="Times New Roman"/>
          <w:sz w:val="24"/>
          <w:vertAlign w:val="superscript"/>
        </w:rPr>
        <w:t>1</w:t>
      </w:r>
    </w:p>
    <w:p w14:paraId="195F4458" w14:textId="77777777" w:rsidR="003D4F8C" w:rsidRPr="0012197D" w:rsidRDefault="003D4F8C" w:rsidP="0012197D">
      <w:pPr>
        <w:spacing w:after="0" w:line="360" w:lineRule="auto"/>
        <w:rPr>
          <w:rFonts w:ascii="Times New Roman" w:hAnsi="Times New Roman" w:cs="Times New Roman"/>
          <w:sz w:val="24"/>
        </w:rPr>
      </w:pPr>
    </w:p>
    <w:p w14:paraId="41841879" w14:textId="1019A66F" w:rsidR="003D4F8C" w:rsidRPr="0012197D" w:rsidRDefault="003D4F8C" w:rsidP="0012197D">
      <w:pPr>
        <w:spacing w:after="0" w:line="360" w:lineRule="auto"/>
        <w:rPr>
          <w:rFonts w:ascii="Times New Roman" w:hAnsi="Times New Roman" w:cs="Times New Roman"/>
          <w:b/>
          <w:bCs/>
          <w:sz w:val="24"/>
        </w:rPr>
      </w:pPr>
      <w:r w:rsidRPr="0012197D">
        <w:rPr>
          <w:rFonts w:ascii="Times New Roman" w:hAnsi="Times New Roman" w:cs="Times New Roman"/>
          <w:sz w:val="24"/>
          <w:vertAlign w:val="superscript"/>
        </w:rPr>
        <w:t>1</w:t>
      </w:r>
      <w:r w:rsidRPr="0012197D">
        <w:rPr>
          <w:rFonts w:ascii="Times New Roman" w:hAnsi="Times New Roman" w:cs="Times New Roman"/>
          <w:sz w:val="24"/>
        </w:rPr>
        <w:t xml:space="preserve"> Washington State University, Department of Entomology, Pullman, W</w:t>
      </w:r>
      <w:r w:rsidR="00E162AE" w:rsidRPr="0012197D">
        <w:rPr>
          <w:rFonts w:ascii="Times New Roman" w:hAnsi="Times New Roman" w:cs="Times New Roman"/>
          <w:sz w:val="24"/>
        </w:rPr>
        <w:t>ashington</w:t>
      </w:r>
      <w:r w:rsidRPr="0012197D">
        <w:rPr>
          <w:rFonts w:ascii="Times New Roman" w:hAnsi="Times New Roman" w:cs="Times New Roman"/>
          <w:sz w:val="24"/>
        </w:rPr>
        <w:t xml:space="preserve"> 99164, USA</w:t>
      </w:r>
    </w:p>
    <w:p w14:paraId="03ABAD22" w14:textId="43129B55" w:rsidR="003D4F8C" w:rsidRDefault="003D4F8C" w:rsidP="0012197D">
      <w:pPr>
        <w:spacing w:after="0" w:line="360" w:lineRule="auto"/>
        <w:rPr>
          <w:rFonts w:ascii="Times New Roman" w:hAnsi="Times New Roman" w:cs="Times New Roman"/>
          <w:sz w:val="24"/>
        </w:rPr>
      </w:pPr>
      <w:r w:rsidRPr="0012197D">
        <w:rPr>
          <w:rFonts w:ascii="Times New Roman" w:hAnsi="Times New Roman" w:cs="Times New Roman"/>
          <w:sz w:val="24"/>
          <w:vertAlign w:val="superscript"/>
        </w:rPr>
        <w:t>2</w:t>
      </w:r>
      <w:r w:rsidRPr="0012197D">
        <w:rPr>
          <w:rFonts w:ascii="Times New Roman" w:hAnsi="Times New Roman" w:cs="Times New Roman"/>
          <w:sz w:val="24"/>
        </w:rPr>
        <w:t xml:space="preserve"> USDA ARS Temperate Tree Fruit and Vegetable Research Unit, Wapato, W</w:t>
      </w:r>
      <w:r w:rsidR="00E162AE" w:rsidRPr="0012197D">
        <w:rPr>
          <w:rFonts w:ascii="Times New Roman" w:hAnsi="Times New Roman" w:cs="Times New Roman"/>
          <w:sz w:val="24"/>
        </w:rPr>
        <w:t>ashington</w:t>
      </w:r>
      <w:r w:rsidRPr="0012197D">
        <w:rPr>
          <w:rFonts w:ascii="Times New Roman" w:hAnsi="Times New Roman" w:cs="Times New Roman"/>
          <w:sz w:val="24"/>
        </w:rPr>
        <w:t xml:space="preserve"> 98951, USA</w:t>
      </w:r>
    </w:p>
    <w:p w14:paraId="0E783543" w14:textId="68F8F7EC" w:rsidR="009200C0" w:rsidRDefault="009200C0" w:rsidP="0012197D">
      <w:pPr>
        <w:spacing w:after="0" w:line="360" w:lineRule="auto"/>
        <w:rPr>
          <w:rFonts w:ascii="Times New Roman" w:hAnsi="Times New Roman" w:cs="Times New Roman"/>
          <w:sz w:val="24"/>
        </w:rPr>
      </w:pPr>
      <w:r>
        <w:rPr>
          <w:rFonts w:ascii="Times New Roman" w:hAnsi="Times New Roman" w:cs="Times New Roman"/>
          <w:sz w:val="24"/>
          <w:vertAlign w:val="superscript"/>
        </w:rPr>
        <w:t>3</w:t>
      </w:r>
      <w:r w:rsidRPr="0012197D">
        <w:rPr>
          <w:rFonts w:ascii="Times New Roman" w:hAnsi="Times New Roman" w:cs="Times New Roman"/>
          <w:sz w:val="24"/>
        </w:rPr>
        <w:t xml:space="preserve"> Washington State University, </w:t>
      </w:r>
      <w:r w:rsidRPr="009200C0">
        <w:rPr>
          <w:rFonts w:ascii="Times New Roman" w:hAnsi="Times New Roman" w:cs="Times New Roman"/>
          <w:sz w:val="24"/>
        </w:rPr>
        <w:t>Laboratory for Biotechnology and Bioanalysis</w:t>
      </w:r>
      <w:r>
        <w:rPr>
          <w:rFonts w:ascii="Times New Roman" w:hAnsi="Times New Roman" w:cs="Times New Roman"/>
          <w:sz w:val="24"/>
        </w:rPr>
        <w:t xml:space="preserve">, Genomics Laboratory, </w:t>
      </w:r>
      <w:r w:rsidRPr="0012197D">
        <w:rPr>
          <w:rFonts w:ascii="Times New Roman" w:hAnsi="Times New Roman" w:cs="Times New Roman"/>
          <w:sz w:val="24"/>
        </w:rPr>
        <w:t>Pullman, Washington 99164, USA</w:t>
      </w:r>
    </w:p>
    <w:p w14:paraId="3921B525" w14:textId="77777777" w:rsidR="009200C0" w:rsidRPr="0012197D" w:rsidRDefault="009200C0" w:rsidP="0012197D">
      <w:pPr>
        <w:spacing w:after="0" w:line="360" w:lineRule="auto"/>
        <w:rPr>
          <w:rFonts w:ascii="Times New Roman" w:hAnsi="Times New Roman" w:cs="Times New Roman"/>
          <w:sz w:val="24"/>
        </w:rPr>
      </w:pPr>
    </w:p>
    <w:p w14:paraId="54A9DCB2" w14:textId="77777777" w:rsidR="003D4F8C" w:rsidRDefault="003D4F8C" w:rsidP="0012197D">
      <w:pPr>
        <w:spacing w:after="0" w:line="360" w:lineRule="auto"/>
        <w:rPr>
          <w:rFonts w:ascii="Times New Roman" w:hAnsi="Times New Roman" w:cs="Times New Roman"/>
          <w:sz w:val="24"/>
        </w:rPr>
      </w:pPr>
    </w:p>
    <w:p w14:paraId="3075F631" w14:textId="77777777" w:rsidR="003D4F8C" w:rsidRPr="0012197D" w:rsidRDefault="003D4F8C" w:rsidP="0012197D">
      <w:pPr>
        <w:spacing w:after="0" w:line="360" w:lineRule="auto"/>
        <w:rPr>
          <w:rFonts w:ascii="Times New Roman" w:hAnsi="Times New Roman" w:cs="Times New Roman"/>
          <w:sz w:val="24"/>
        </w:rPr>
      </w:pPr>
      <w:r w:rsidRPr="0012197D">
        <w:rPr>
          <w:rFonts w:ascii="Times New Roman" w:hAnsi="Times New Roman" w:cs="Times New Roman"/>
          <w:sz w:val="24"/>
        </w:rPr>
        <w:t>Corresponding author details:</w:t>
      </w:r>
    </w:p>
    <w:p w14:paraId="3872896C" w14:textId="03490740" w:rsidR="003D4F8C" w:rsidRPr="0012197D" w:rsidRDefault="003D4F8C" w:rsidP="0012197D">
      <w:pPr>
        <w:spacing w:after="0" w:line="360" w:lineRule="auto"/>
        <w:rPr>
          <w:rFonts w:ascii="Times New Roman" w:hAnsi="Times New Roman" w:cs="Times New Roman"/>
          <w:sz w:val="24"/>
        </w:rPr>
      </w:pPr>
      <w:r w:rsidRPr="0012197D">
        <w:rPr>
          <w:rFonts w:ascii="Times New Roman" w:hAnsi="Times New Roman" w:cs="Times New Roman"/>
          <w:sz w:val="24"/>
        </w:rPr>
        <w:t>Camille Wagstaff</w:t>
      </w:r>
    </w:p>
    <w:p w14:paraId="072CF93F" w14:textId="77777777" w:rsidR="003D4F8C" w:rsidRPr="0012197D" w:rsidRDefault="003D4F8C" w:rsidP="0012197D">
      <w:pPr>
        <w:spacing w:after="0" w:line="360" w:lineRule="auto"/>
        <w:rPr>
          <w:rFonts w:ascii="Times New Roman" w:hAnsi="Times New Roman" w:cs="Times New Roman"/>
          <w:b/>
          <w:bCs/>
          <w:sz w:val="24"/>
        </w:rPr>
      </w:pPr>
      <w:r w:rsidRPr="0012197D">
        <w:rPr>
          <w:rFonts w:ascii="Times New Roman" w:hAnsi="Times New Roman" w:cs="Times New Roman"/>
          <w:sz w:val="24"/>
        </w:rPr>
        <w:t>Washington State University, Department of Entomology, Pullman, WA, 99164, USA</w:t>
      </w:r>
    </w:p>
    <w:p w14:paraId="1A427CEE" w14:textId="4804D6DC" w:rsidR="00E21B28" w:rsidRPr="0012197D" w:rsidRDefault="003D4F8C" w:rsidP="0012197D">
      <w:pPr>
        <w:spacing w:after="0" w:line="360" w:lineRule="auto"/>
        <w:rPr>
          <w:rStyle w:val="normaltextrun"/>
          <w:rFonts w:ascii="Times New Roman" w:hAnsi="Times New Roman" w:cs="Times New Roman"/>
          <w:sz w:val="24"/>
        </w:rPr>
      </w:pPr>
      <w:r w:rsidRPr="0012197D">
        <w:rPr>
          <w:rFonts w:ascii="Times New Roman" w:hAnsi="Times New Roman" w:cs="Times New Roman"/>
          <w:sz w:val="24"/>
        </w:rPr>
        <w:t>Camille.wagstaff@wsu.edu</w:t>
      </w:r>
      <w:r w:rsidR="00E162AE" w:rsidRPr="0012197D">
        <w:rPr>
          <w:rFonts w:ascii="Times New Roman" w:hAnsi="Times New Roman" w:cs="Times New Roman"/>
          <w:sz w:val="24"/>
        </w:rPr>
        <w:br w:type="page"/>
      </w:r>
    </w:p>
    <w:p w14:paraId="213791F6" w14:textId="3D193B90" w:rsidR="009C631F" w:rsidRPr="0012197D" w:rsidRDefault="005A2183" w:rsidP="002A22D6">
      <w:pPr>
        <w:spacing w:after="0" w:line="480" w:lineRule="auto"/>
        <w:contextualSpacing/>
        <w:rPr>
          <w:rStyle w:val="normaltextrun"/>
          <w:rFonts w:ascii="Times New Roman" w:hAnsi="Times New Roman" w:cs="Times New Roman"/>
          <w:b/>
          <w:bCs/>
          <w:sz w:val="24"/>
          <w:szCs w:val="24"/>
        </w:rPr>
      </w:pPr>
      <w:r w:rsidRPr="0012197D">
        <w:rPr>
          <w:rStyle w:val="normaltextrun"/>
          <w:rFonts w:ascii="Times New Roman" w:hAnsi="Times New Roman" w:cs="Times New Roman"/>
          <w:b/>
          <w:bCs/>
          <w:sz w:val="24"/>
          <w:szCs w:val="24"/>
        </w:rPr>
        <w:lastRenderedPageBreak/>
        <w:t>Abstract</w:t>
      </w:r>
    </w:p>
    <w:p w14:paraId="17615C6E" w14:textId="75BF095F" w:rsidR="003D4F8C" w:rsidRPr="0012197D" w:rsidRDefault="00E21B28" w:rsidP="002A22D6">
      <w:pPr>
        <w:spacing w:after="0" w:line="480" w:lineRule="auto"/>
        <w:contextualSpacing/>
        <w:rPr>
          <w:rFonts w:ascii="Times New Roman" w:hAnsi="Times New Roman"/>
          <w:sz w:val="24"/>
        </w:rPr>
      </w:pPr>
      <w:r w:rsidRPr="0012197D">
        <w:rPr>
          <w:rFonts w:ascii="Times New Roman" w:hAnsi="Times New Roman"/>
          <w:sz w:val="24"/>
        </w:rPr>
        <w:t xml:space="preserve">Insect vectors are notoriously difficult to manage due to their </w:t>
      </w:r>
      <w:r w:rsidR="00AD039E" w:rsidRPr="0012197D">
        <w:rPr>
          <w:rFonts w:ascii="Times New Roman" w:hAnsi="Times New Roman"/>
          <w:sz w:val="24"/>
        </w:rPr>
        <w:t xml:space="preserve">ability </w:t>
      </w:r>
      <w:r w:rsidRPr="0012197D">
        <w:rPr>
          <w:rFonts w:ascii="Times New Roman" w:hAnsi="Times New Roman"/>
          <w:sz w:val="24"/>
        </w:rPr>
        <w:t xml:space="preserve">to utilize a wide range of host plants across seasons. Improving vector management requires novel approaches that assess host use across space and time to predict pathogen transmission dynamics. Molecular gut content analysis of vector insects has been instrumental in identifying host use but is often limited by its inability to directly link hosts to pathogen transmission. Here, we integrate gut content analysis with pathogen incidence to determine the role of various host plants in </w:t>
      </w:r>
      <w:bookmarkStart w:id="1" w:name="_Hlk197428387"/>
      <w:r w:rsidR="009200C0" w:rsidRPr="009200C0">
        <w:rPr>
          <w:rFonts w:ascii="Times New Roman" w:hAnsi="Times New Roman"/>
          <w:i/>
          <w:iCs/>
          <w:sz w:val="24"/>
        </w:rPr>
        <w:t>Neoaliturus</w:t>
      </w:r>
      <w:bookmarkEnd w:id="1"/>
      <w:r w:rsidR="009200C0" w:rsidRPr="009200C0">
        <w:rPr>
          <w:rFonts w:ascii="Times New Roman" w:hAnsi="Times New Roman"/>
          <w:i/>
          <w:iCs/>
          <w:sz w:val="24"/>
        </w:rPr>
        <w:t xml:space="preserve"> </w:t>
      </w:r>
      <w:r w:rsidR="009200C0" w:rsidRPr="0012197D">
        <w:rPr>
          <w:rFonts w:ascii="Times New Roman" w:hAnsi="Times New Roman"/>
          <w:i/>
          <w:iCs/>
          <w:sz w:val="24"/>
        </w:rPr>
        <w:t xml:space="preserve">tenellus </w:t>
      </w:r>
      <w:r w:rsidR="009200C0">
        <w:rPr>
          <w:rFonts w:ascii="Times New Roman" w:hAnsi="Times New Roman"/>
          <w:sz w:val="24"/>
        </w:rPr>
        <w:t xml:space="preserve">(previously </w:t>
      </w:r>
      <w:r w:rsidRPr="0012197D">
        <w:rPr>
          <w:rFonts w:ascii="Times New Roman" w:hAnsi="Times New Roman"/>
          <w:i/>
          <w:iCs/>
          <w:sz w:val="24"/>
        </w:rPr>
        <w:t>Circulifer tenellus</w:t>
      </w:r>
      <w:r w:rsidR="009200C0">
        <w:rPr>
          <w:rFonts w:ascii="Times New Roman" w:hAnsi="Times New Roman"/>
          <w:sz w:val="24"/>
        </w:rPr>
        <w:t xml:space="preserve"> </w:t>
      </w:r>
      <w:r w:rsidRPr="0012197D">
        <w:rPr>
          <w:rFonts w:ascii="Times New Roman" w:hAnsi="Times New Roman"/>
          <w:sz w:val="24"/>
        </w:rPr>
        <w:t xml:space="preserve">Baker) (Beet leafhopper: </w:t>
      </w:r>
      <w:r w:rsidRPr="0012197D">
        <w:rPr>
          <w:rFonts w:ascii="Times New Roman" w:hAnsi="Times New Roman"/>
          <w:i/>
          <w:iCs/>
          <w:sz w:val="24"/>
        </w:rPr>
        <w:t>Hemiptera: Cicadellidae</w:t>
      </w:r>
      <w:r w:rsidRPr="0012197D">
        <w:rPr>
          <w:rFonts w:ascii="Times New Roman" w:hAnsi="Times New Roman"/>
          <w:sz w:val="24"/>
        </w:rPr>
        <w:t>)</w:t>
      </w:r>
      <w:r w:rsidRPr="0012197D">
        <w:rPr>
          <w:rFonts w:ascii="Times New Roman" w:hAnsi="Times New Roman"/>
          <w:i/>
          <w:iCs/>
          <w:sz w:val="24"/>
        </w:rPr>
        <w:t xml:space="preserve"> </w:t>
      </w:r>
      <w:r w:rsidRPr="0012197D">
        <w:rPr>
          <w:rFonts w:ascii="Times New Roman" w:hAnsi="Times New Roman"/>
          <w:sz w:val="24"/>
        </w:rPr>
        <w:t xml:space="preserve">movement and </w:t>
      </w:r>
      <w:r w:rsidR="00210DA8" w:rsidRPr="0012197D">
        <w:rPr>
          <w:rFonts w:ascii="Times New Roman" w:hAnsi="Times New Roman"/>
          <w:sz w:val="24"/>
        </w:rPr>
        <w:t>pathogen</w:t>
      </w:r>
      <w:r w:rsidRPr="0012197D">
        <w:rPr>
          <w:rFonts w:ascii="Times New Roman" w:hAnsi="Times New Roman"/>
          <w:sz w:val="24"/>
        </w:rPr>
        <w:t xml:space="preserve"> spread. We tested 236 leafhoppers collected from 15 sites over three years to assess host utilization and pathogen acquisition. Our results confirm that </w:t>
      </w:r>
      <w:r w:rsidR="00FE742F">
        <w:rPr>
          <w:rFonts w:ascii="Times New Roman" w:hAnsi="Times New Roman"/>
          <w:i/>
          <w:iCs/>
          <w:sz w:val="24"/>
        </w:rPr>
        <w:t>N. tenellus</w:t>
      </w:r>
      <w:r w:rsidR="00CB49DB" w:rsidRPr="0012197D">
        <w:rPr>
          <w:rFonts w:ascii="Times New Roman" w:hAnsi="Times New Roman"/>
          <w:i/>
          <w:iCs/>
          <w:sz w:val="24"/>
        </w:rPr>
        <w:t xml:space="preserve"> </w:t>
      </w:r>
      <w:r w:rsidRPr="0012197D">
        <w:rPr>
          <w:rFonts w:ascii="Times New Roman" w:hAnsi="Times New Roman"/>
          <w:sz w:val="24"/>
        </w:rPr>
        <w:t xml:space="preserve">acquire pathogens from </w:t>
      </w:r>
      <w:r w:rsidR="00210DA8" w:rsidRPr="0012197D">
        <w:rPr>
          <w:rFonts w:ascii="Times New Roman" w:hAnsi="Times New Roman"/>
          <w:i/>
          <w:iCs/>
          <w:sz w:val="24"/>
        </w:rPr>
        <w:t>Sisymbrium</w:t>
      </w:r>
      <w:r w:rsidR="00210DA8" w:rsidRPr="0012197D">
        <w:rPr>
          <w:rFonts w:ascii="Times New Roman" w:hAnsi="Times New Roman"/>
          <w:sz w:val="24"/>
        </w:rPr>
        <w:t xml:space="preserve"> spp. and </w:t>
      </w:r>
      <w:r w:rsidR="00210DA8" w:rsidRPr="0012197D">
        <w:rPr>
          <w:rFonts w:ascii="Times New Roman" w:hAnsi="Times New Roman"/>
          <w:i/>
          <w:iCs/>
          <w:sz w:val="24"/>
        </w:rPr>
        <w:t>Brassica</w:t>
      </w:r>
      <w:r w:rsidR="00210DA8" w:rsidRPr="0012197D">
        <w:rPr>
          <w:rFonts w:ascii="Times New Roman" w:hAnsi="Times New Roman"/>
          <w:sz w:val="24"/>
        </w:rPr>
        <w:t xml:space="preserve"> spp. (</w:t>
      </w:r>
      <w:r w:rsidR="00D32FEC" w:rsidRPr="0012197D">
        <w:rPr>
          <w:rFonts w:ascii="Times New Roman" w:hAnsi="Times New Roman"/>
          <w:sz w:val="24"/>
        </w:rPr>
        <w:t xml:space="preserve">wild </w:t>
      </w:r>
      <w:r w:rsidRPr="0012197D">
        <w:rPr>
          <w:rFonts w:ascii="Times New Roman" w:hAnsi="Times New Roman"/>
          <w:sz w:val="24"/>
        </w:rPr>
        <w:t>mustards</w:t>
      </w:r>
      <w:r w:rsidR="00210DA8" w:rsidRPr="0012197D">
        <w:rPr>
          <w:rFonts w:ascii="Times New Roman" w:hAnsi="Times New Roman"/>
          <w:sz w:val="24"/>
        </w:rPr>
        <w:t>)</w:t>
      </w:r>
      <w:r w:rsidRPr="0012197D">
        <w:rPr>
          <w:rFonts w:ascii="Times New Roman" w:hAnsi="Times New Roman"/>
          <w:sz w:val="24"/>
        </w:rPr>
        <w:t xml:space="preserve"> in the spring, while</w:t>
      </w:r>
      <w:r w:rsidR="00210DA8" w:rsidRPr="0012197D">
        <w:rPr>
          <w:rFonts w:ascii="Times New Roman" w:hAnsi="Times New Roman"/>
          <w:sz w:val="24"/>
        </w:rPr>
        <w:t xml:space="preserve"> </w:t>
      </w:r>
      <w:r w:rsidR="00210DA8" w:rsidRPr="0012197D">
        <w:rPr>
          <w:rFonts w:ascii="Times New Roman" w:hAnsi="Times New Roman"/>
          <w:i/>
          <w:iCs/>
          <w:sz w:val="24"/>
        </w:rPr>
        <w:t>Salsola</w:t>
      </w:r>
      <w:r w:rsidR="00B63717" w:rsidRPr="0012197D">
        <w:rPr>
          <w:rFonts w:ascii="Times New Roman" w:hAnsi="Times New Roman"/>
          <w:i/>
          <w:iCs/>
          <w:sz w:val="24"/>
        </w:rPr>
        <w:t>/Kali</w:t>
      </w:r>
      <w:r w:rsidR="00210DA8" w:rsidRPr="0012197D">
        <w:rPr>
          <w:rFonts w:ascii="Times New Roman" w:hAnsi="Times New Roman"/>
          <w:sz w:val="24"/>
        </w:rPr>
        <w:t xml:space="preserve"> spp. (</w:t>
      </w:r>
      <w:r w:rsidRPr="0012197D">
        <w:rPr>
          <w:rFonts w:ascii="Times New Roman" w:hAnsi="Times New Roman"/>
          <w:sz w:val="24"/>
        </w:rPr>
        <w:t>Russian thistle</w:t>
      </w:r>
      <w:r w:rsidR="00210DA8" w:rsidRPr="0012197D">
        <w:rPr>
          <w:rFonts w:ascii="Times New Roman" w:hAnsi="Times New Roman"/>
          <w:sz w:val="24"/>
        </w:rPr>
        <w:t xml:space="preserve">) </w:t>
      </w:r>
      <w:r w:rsidRPr="0012197D">
        <w:rPr>
          <w:rFonts w:ascii="Times New Roman" w:hAnsi="Times New Roman"/>
          <w:sz w:val="24"/>
        </w:rPr>
        <w:t>and</w:t>
      </w:r>
      <w:r w:rsidR="00210DA8" w:rsidRPr="0012197D">
        <w:rPr>
          <w:rFonts w:ascii="Times New Roman" w:hAnsi="Times New Roman"/>
          <w:sz w:val="24"/>
        </w:rPr>
        <w:t xml:space="preserve"> </w:t>
      </w:r>
      <w:r w:rsidR="00210DA8" w:rsidRPr="0012197D">
        <w:rPr>
          <w:rFonts w:ascii="Times New Roman" w:hAnsi="Times New Roman"/>
          <w:i/>
          <w:iCs/>
          <w:sz w:val="24"/>
        </w:rPr>
        <w:t>Bassia</w:t>
      </w:r>
      <w:r w:rsidR="00210DA8" w:rsidRPr="0012197D">
        <w:rPr>
          <w:rFonts w:ascii="Times New Roman" w:hAnsi="Times New Roman"/>
          <w:sz w:val="24"/>
        </w:rPr>
        <w:t xml:space="preserve"> spp. (</w:t>
      </w:r>
      <w:r w:rsidRPr="0012197D">
        <w:rPr>
          <w:rFonts w:ascii="Times New Roman" w:hAnsi="Times New Roman"/>
          <w:sz w:val="24"/>
        </w:rPr>
        <w:t>kochia) serve as primary</w:t>
      </w:r>
      <w:r w:rsidR="00CB49DB" w:rsidRPr="0012197D">
        <w:rPr>
          <w:rFonts w:ascii="Times New Roman" w:hAnsi="Times New Roman"/>
          <w:i/>
          <w:iCs/>
          <w:sz w:val="24"/>
        </w:rPr>
        <w:t xml:space="preserve"> </w:t>
      </w:r>
      <w:r w:rsidR="00FE742F">
        <w:rPr>
          <w:rFonts w:ascii="Times New Roman" w:hAnsi="Times New Roman"/>
          <w:i/>
          <w:iCs/>
          <w:sz w:val="24"/>
        </w:rPr>
        <w:t xml:space="preserve">N. tenellus </w:t>
      </w:r>
      <w:r w:rsidRPr="0012197D">
        <w:rPr>
          <w:rFonts w:ascii="Times New Roman" w:hAnsi="Times New Roman"/>
          <w:sz w:val="24"/>
        </w:rPr>
        <w:t xml:space="preserve">hosts throughout the summer. </w:t>
      </w:r>
      <w:bookmarkStart w:id="2" w:name="_Hlk193658052"/>
      <w:r w:rsidR="00CB49DB" w:rsidRPr="0012197D">
        <w:rPr>
          <w:rFonts w:ascii="Times New Roman" w:hAnsi="Times New Roman"/>
          <w:sz w:val="24"/>
        </w:rPr>
        <w:t>A new discovery</w:t>
      </w:r>
      <w:r w:rsidRPr="0012197D">
        <w:rPr>
          <w:rFonts w:ascii="Times New Roman" w:hAnsi="Times New Roman"/>
          <w:sz w:val="24"/>
        </w:rPr>
        <w:t xml:space="preserve">, we detected gut content from trees, including </w:t>
      </w:r>
      <w:r w:rsidR="00CB49DB" w:rsidRPr="0012197D">
        <w:rPr>
          <w:rFonts w:ascii="Times New Roman" w:hAnsi="Times New Roman"/>
          <w:i/>
          <w:iCs/>
          <w:sz w:val="24"/>
        </w:rPr>
        <w:t>Tilia</w:t>
      </w:r>
      <w:r w:rsidR="00CB49DB" w:rsidRPr="0012197D">
        <w:rPr>
          <w:rFonts w:ascii="Times New Roman" w:hAnsi="Times New Roman"/>
          <w:sz w:val="24"/>
        </w:rPr>
        <w:t xml:space="preserve"> spp. (linden),</w:t>
      </w:r>
      <w:r w:rsidR="00CB49DB" w:rsidRPr="0012197D">
        <w:rPr>
          <w:rFonts w:ascii="Times New Roman" w:hAnsi="Times New Roman"/>
          <w:i/>
          <w:iCs/>
          <w:sz w:val="24"/>
        </w:rPr>
        <w:t xml:space="preserve"> Prunus</w:t>
      </w:r>
      <w:r w:rsidR="00CB49DB" w:rsidRPr="0012197D">
        <w:rPr>
          <w:rFonts w:ascii="Times New Roman" w:hAnsi="Times New Roman"/>
          <w:sz w:val="24"/>
        </w:rPr>
        <w:t xml:space="preserve"> spp./</w:t>
      </w:r>
      <w:r w:rsidR="00CB49DB" w:rsidRPr="0012197D">
        <w:rPr>
          <w:rFonts w:ascii="Times New Roman" w:hAnsi="Times New Roman"/>
          <w:i/>
          <w:iCs/>
          <w:sz w:val="24"/>
        </w:rPr>
        <w:t>Pyrus</w:t>
      </w:r>
      <w:r w:rsidR="00CB49DB" w:rsidRPr="0012197D">
        <w:rPr>
          <w:rFonts w:ascii="Times New Roman" w:hAnsi="Times New Roman"/>
          <w:sz w:val="24"/>
        </w:rPr>
        <w:t xml:space="preserve"> spp. /</w:t>
      </w:r>
      <w:r w:rsidR="00CB49DB" w:rsidRPr="0012197D">
        <w:rPr>
          <w:rFonts w:ascii="Times New Roman" w:hAnsi="Times New Roman"/>
          <w:i/>
          <w:iCs/>
          <w:sz w:val="24"/>
        </w:rPr>
        <w:t>Citrus</w:t>
      </w:r>
      <w:r w:rsidR="00CB49DB" w:rsidRPr="0012197D">
        <w:rPr>
          <w:rFonts w:ascii="Times New Roman" w:hAnsi="Times New Roman"/>
          <w:sz w:val="24"/>
        </w:rPr>
        <w:t xml:space="preserve"> spp (fruit), and </w:t>
      </w:r>
      <w:r w:rsidR="00CB49DB" w:rsidRPr="0012197D">
        <w:rPr>
          <w:rFonts w:ascii="Times New Roman" w:hAnsi="Times New Roman"/>
          <w:i/>
          <w:iCs/>
          <w:sz w:val="24"/>
        </w:rPr>
        <w:t xml:space="preserve">Tsuga </w:t>
      </w:r>
      <w:r w:rsidR="00CB49DB" w:rsidRPr="0012197D">
        <w:rPr>
          <w:rFonts w:ascii="Times New Roman" w:hAnsi="Times New Roman"/>
          <w:sz w:val="24"/>
        </w:rPr>
        <w:t>spp./</w:t>
      </w:r>
      <w:r w:rsidR="00CB49DB" w:rsidRPr="0012197D">
        <w:rPr>
          <w:rFonts w:ascii="Times New Roman" w:hAnsi="Times New Roman"/>
          <w:i/>
          <w:iCs/>
          <w:sz w:val="24"/>
        </w:rPr>
        <w:t>Pinus</w:t>
      </w:r>
      <w:r w:rsidR="00CB49DB" w:rsidRPr="0012197D">
        <w:rPr>
          <w:rFonts w:ascii="Times New Roman" w:hAnsi="Times New Roman"/>
          <w:sz w:val="24"/>
        </w:rPr>
        <w:t xml:space="preserve"> </w:t>
      </w:r>
      <w:r w:rsidRPr="0012197D">
        <w:rPr>
          <w:rFonts w:ascii="Times New Roman" w:hAnsi="Times New Roman"/>
          <w:sz w:val="24"/>
        </w:rPr>
        <w:t>sp</w:t>
      </w:r>
      <w:r w:rsidR="00CB49DB" w:rsidRPr="0012197D">
        <w:rPr>
          <w:rFonts w:ascii="Times New Roman" w:hAnsi="Times New Roman"/>
          <w:sz w:val="24"/>
        </w:rPr>
        <w:t>p</w:t>
      </w:r>
      <w:r w:rsidRPr="0012197D">
        <w:rPr>
          <w:rFonts w:ascii="Times New Roman" w:hAnsi="Times New Roman"/>
          <w:sz w:val="24"/>
        </w:rPr>
        <w:t xml:space="preserve">, </w:t>
      </w:r>
      <w:r w:rsidR="000A44D7" w:rsidRPr="0012197D">
        <w:rPr>
          <w:rFonts w:ascii="Times New Roman" w:hAnsi="Times New Roman"/>
          <w:sz w:val="24"/>
        </w:rPr>
        <w:t xml:space="preserve">(pine) </w:t>
      </w:r>
      <w:r w:rsidRPr="0012197D">
        <w:rPr>
          <w:rFonts w:ascii="Times New Roman" w:hAnsi="Times New Roman"/>
          <w:sz w:val="24"/>
        </w:rPr>
        <w:t>suggesting previously unknown host interactions</w:t>
      </w:r>
      <w:bookmarkEnd w:id="2"/>
      <w:r w:rsidRPr="0012197D">
        <w:rPr>
          <w:rFonts w:ascii="Times New Roman" w:hAnsi="Times New Roman"/>
          <w:sz w:val="24"/>
        </w:rPr>
        <w:t>. These findings refine our understanding of vector ecology and highlight the importance of host use patterns in predicting pathogen transmission, ultimately improving risk assessments and integrated pest management strategies</w:t>
      </w:r>
      <w:r w:rsidR="00852702" w:rsidRPr="0012197D">
        <w:rPr>
          <w:rFonts w:ascii="Times New Roman" w:hAnsi="Times New Roman"/>
          <w:sz w:val="24"/>
        </w:rPr>
        <w:t>.</w:t>
      </w:r>
    </w:p>
    <w:p w14:paraId="0C82995B" w14:textId="77777777" w:rsidR="00B2323E" w:rsidRDefault="00B2323E" w:rsidP="002A22D6">
      <w:pPr>
        <w:spacing w:after="0" w:line="480" w:lineRule="auto"/>
        <w:contextualSpacing/>
        <w:rPr>
          <w:rFonts w:ascii="Times New Roman" w:eastAsia="Times New Roman" w:hAnsi="Times New Roman" w:cs="Calibri"/>
          <w:kern w:val="0"/>
          <w:sz w:val="24"/>
          <w14:ligatures w14:val="none"/>
        </w:rPr>
      </w:pPr>
    </w:p>
    <w:p w14:paraId="75B3F3E1" w14:textId="2EE25E2E" w:rsidR="00703B7E" w:rsidRPr="0012197D" w:rsidRDefault="003D4F8C" w:rsidP="002A22D6">
      <w:pPr>
        <w:spacing w:after="0" w:line="480" w:lineRule="auto"/>
        <w:contextualSpacing/>
        <w:rPr>
          <w:rStyle w:val="normaltextrun"/>
          <w:rFonts w:ascii="Times New Roman" w:hAnsi="Times New Roman" w:cs="Times New Roman"/>
          <w:sz w:val="24"/>
          <w:szCs w:val="24"/>
        </w:rPr>
      </w:pPr>
      <w:r w:rsidRPr="0012197D">
        <w:rPr>
          <w:rFonts w:ascii="Times New Roman" w:hAnsi="Times New Roman" w:cs="Times New Roman"/>
          <w:b/>
          <w:bCs/>
          <w:sz w:val="24"/>
          <w:szCs w:val="24"/>
        </w:rPr>
        <w:t>Keywords:</w:t>
      </w:r>
      <w:r w:rsidRPr="0012197D">
        <w:rPr>
          <w:rFonts w:ascii="Times New Roman" w:hAnsi="Times New Roman" w:cs="Times New Roman"/>
          <w:sz w:val="24"/>
          <w:szCs w:val="24"/>
        </w:rPr>
        <w:t xml:space="preserve"> gut content analysis, beet curly top virus, </w:t>
      </w:r>
      <w:r w:rsidR="000A44D7" w:rsidRPr="0012197D">
        <w:rPr>
          <w:rFonts w:ascii="Times New Roman" w:hAnsi="Times New Roman" w:cs="Times New Roman"/>
          <w:sz w:val="24"/>
          <w:szCs w:val="24"/>
        </w:rPr>
        <w:t xml:space="preserve">purple top disease, phytoplasma, </w:t>
      </w:r>
      <w:r w:rsidRPr="0012197D">
        <w:rPr>
          <w:rFonts w:ascii="Times New Roman" w:hAnsi="Times New Roman" w:cs="Times New Roman"/>
          <w:sz w:val="24"/>
          <w:szCs w:val="24"/>
        </w:rPr>
        <w:t>landscape ecology, pest population dynamics, vector monitoring</w:t>
      </w:r>
      <w:r w:rsidR="00852702" w:rsidRPr="0012197D">
        <w:rPr>
          <w:rFonts w:ascii="Times New Roman" w:hAnsi="Times New Roman" w:cs="Times New Roman"/>
          <w:sz w:val="24"/>
          <w:szCs w:val="24"/>
        </w:rPr>
        <w:br w:type="page"/>
      </w:r>
    </w:p>
    <w:p w14:paraId="5C65C16F" w14:textId="3BE9ADAA" w:rsidR="00B062F5" w:rsidRPr="00685FA8" w:rsidRDefault="005A2183" w:rsidP="002A22D6">
      <w:pPr>
        <w:spacing w:after="0" w:line="480" w:lineRule="auto"/>
        <w:contextualSpacing/>
        <w:rPr>
          <w:rStyle w:val="normaltextrun"/>
          <w:rFonts w:ascii="Times New Roman" w:hAnsi="Times New Roman" w:cs="Times New Roman"/>
          <w:b/>
          <w:bCs/>
          <w:sz w:val="24"/>
          <w:szCs w:val="24"/>
        </w:rPr>
      </w:pPr>
      <w:r w:rsidRPr="00685FA8">
        <w:rPr>
          <w:rStyle w:val="normaltextrun"/>
          <w:rFonts w:ascii="Times New Roman" w:hAnsi="Times New Roman" w:cs="Times New Roman"/>
          <w:b/>
          <w:bCs/>
          <w:sz w:val="24"/>
          <w:szCs w:val="24"/>
        </w:rPr>
        <w:lastRenderedPageBreak/>
        <w:t>Introduction</w:t>
      </w:r>
    </w:p>
    <w:p w14:paraId="31529467" w14:textId="2215C74F" w:rsidR="003C4159" w:rsidRPr="003F418B" w:rsidRDefault="002A22D6" w:rsidP="00481E61">
      <w:pPr>
        <w:spacing w:after="0" w:line="480" w:lineRule="auto"/>
        <w:contextualSpacing/>
        <w:rPr>
          <w:rFonts w:ascii="Times New Roman" w:hAnsi="Times New Roman"/>
          <w:sz w:val="24"/>
        </w:rPr>
      </w:pPr>
      <w:r w:rsidRPr="00685FA8">
        <w:rPr>
          <w:rFonts w:ascii="Times New Roman" w:hAnsi="Times New Roman"/>
          <w:sz w:val="24"/>
          <w:szCs w:val="24"/>
        </w:rPr>
        <w:t xml:space="preserve">Many insect pests that are vectors of pathogens are generalists that </w:t>
      </w:r>
      <w:r w:rsidR="003C4159" w:rsidRPr="00685FA8">
        <w:rPr>
          <w:rFonts w:ascii="Times New Roman" w:hAnsi="Times New Roman"/>
          <w:sz w:val="24"/>
          <w:szCs w:val="24"/>
        </w:rPr>
        <w:t>feed on diverse host</w:t>
      </w:r>
      <w:r w:rsidR="00763CFE" w:rsidRPr="00685FA8">
        <w:rPr>
          <w:rFonts w:ascii="Times New Roman" w:hAnsi="Times New Roman"/>
          <w:sz w:val="24"/>
          <w:szCs w:val="24"/>
        </w:rPr>
        <w:t xml:space="preserve">s </w:t>
      </w:r>
      <w:r w:rsidR="003C4159" w:rsidRPr="00685FA8">
        <w:rPr>
          <w:rFonts w:ascii="Times New Roman" w:hAnsi="Times New Roman"/>
          <w:sz w:val="24"/>
          <w:szCs w:val="24"/>
        </w:rPr>
        <w:t>across landscapes and seasons</w:t>
      </w:r>
      <w:r w:rsidRPr="00685FA8">
        <w:rPr>
          <w:rFonts w:ascii="Times New Roman" w:hAnsi="Times New Roman"/>
          <w:sz w:val="24"/>
          <w:szCs w:val="24"/>
        </w:rPr>
        <w:t xml:space="preserve"> (</w:t>
      </w:r>
      <w:r w:rsidR="00763CFE" w:rsidRPr="00685FA8">
        <w:rPr>
          <w:rFonts w:ascii="Times New Roman" w:hAnsi="Times New Roman" w:cs="Times New Roman"/>
          <w:sz w:val="24"/>
          <w:szCs w:val="24"/>
        </w:rPr>
        <w:t>Gutiérrez-López et al. 2020</w:t>
      </w:r>
      <w:r w:rsidR="00025DF1">
        <w:rPr>
          <w:rFonts w:ascii="Times New Roman" w:hAnsi="Times New Roman" w:cs="Times New Roman"/>
          <w:sz w:val="24"/>
          <w:szCs w:val="24"/>
        </w:rPr>
        <w:t xml:space="preserve">; </w:t>
      </w:r>
      <w:r w:rsidR="00685FA8" w:rsidRPr="00685FA8">
        <w:rPr>
          <w:rFonts w:ascii="Times New Roman" w:hAnsi="Times New Roman" w:cs="Times New Roman"/>
          <w:sz w:val="24"/>
          <w:szCs w:val="24"/>
        </w:rPr>
        <w:t>Weintraub and Beanland 2006</w:t>
      </w:r>
      <w:r w:rsidRPr="00685FA8">
        <w:rPr>
          <w:rFonts w:ascii="Times New Roman" w:hAnsi="Times New Roman"/>
          <w:sz w:val="24"/>
          <w:szCs w:val="24"/>
        </w:rPr>
        <w:t>)</w:t>
      </w:r>
      <w:r w:rsidR="003C4159" w:rsidRPr="00685FA8">
        <w:rPr>
          <w:rFonts w:ascii="Times New Roman" w:hAnsi="Times New Roman"/>
          <w:sz w:val="24"/>
          <w:szCs w:val="24"/>
        </w:rPr>
        <w:t xml:space="preserve">. </w:t>
      </w:r>
      <w:r w:rsidRPr="00685FA8">
        <w:rPr>
          <w:rFonts w:ascii="Times New Roman" w:hAnsi="Times New Roman"/>
          <w:sz w:val="24"/>
          <w:szCs w:val="24"/>
        </w:rPr>
        <w:t>Generalist vectors are notoriously difficult to manage due in part to their ability to move between different crop types and non-crop weedy hosts (</w:t>
      </w:r>
      <w:r w:rsidR="00972BFE" w:rsidRPr="00685FA8">
        <w:rPr>
          <w:rFonts w:ascii="Times New Roman" w:hAnsi="Times New Roman" w:cs="Times New Roman"/>
          <w:sz w:val="24"/>
          <w:szCs w:val="24"/>
        </w:rPr>
        <w:t>Gutiérrez Illan et al. 2020</w:t>
      </w:r>
      <w:r w:rsidR="00025DF1">
        <w:rPr>
          <w:rFonts w:ascii="Times New Roman" w:hAnsi="Times New Roman" w:cs="Times New Roman"/>
          <w:sz w:val="24"/>
          <w:szCs w:val="24"/>
        </w:rPr>
        <w:t xml:space="preserve">; </w:t>
      </w:r>
      <w:r w:rsidR="00685FA8" w:rsidRPr="00685FA8">
        <w:rPr>
          <w:rFonts w:ascii="Times New Roman" w:hAnsi="Times New Roman"/>
          <w:sz w:val="24"/>
          <w:szCs w:val="24"/>
        </w:rPr>
        <w:t>Heck 2018</w:t>
      </w:r>
      <w:r w:rsidR="00025DF1">
        <w:rPr>
          <w:rFonts w:ascii="Times New Roman" w:hAnsi="Times New Roman"/>
          <w:sz w:val="24"/>
          <w:szCs w:val="24"/>
        </w:rPr>
        <w:t>;</w:t>
      </w:r>
      <w:r w:rsidR="00685FA8" w:rsidRPr="00685FA8">
        <w:rPr>
          <w:rFonts w:ascii="Times New Roman" w:hAnsi="Times New Roman"/>
          <w:sz w:val="24"/>
          <w:szCs w:val="24"/>
        </w:rPr>
        <w:t xml:space="preserve"> </w:t>
      </w:r>
      <w:r w:rsidR="00685FA8" w:rsidRPr="00685FA8">
        <w:rPr>
          <w:rFonts w:ascii="Times New Roman" w:hAnsi="Times New Roman" w:cs="Times New Roman"/>
          <w:sz w:val="24"/>
          <w:szCs w:val="24"/>
        </w:rPr>
        <w:t>Nault 1997</w:t>
      </w:r>
      <w:r w:rsidR="00972BFE" w:rsidRPr="00685FA8">
        <w:rPr>
          <w:rFonts w:ascii="Times New Roman" w:hAnsi="Times New Roman" w:cs="Times New Roman"/>
          <w:sz w:val="24"/>
          <w:szCs w:val="24"/>
        </w:rPr>
        <w:t>).</w:t>
      </w:r>
      <w:r w:rsidRPr="00685FA8">
        <w:rPr>
          <w:rFonts w:ascii="Times New Roman" w:hAnsi="Times New Roman"/>
          <w:sz w:val="24"/>
          <w:szCs w:val="24"/>
        </w:rPr>
        <w:t xml:space="preserve"> Areawide management is challenging to coordinate, and large patches of weedy hosts</w:t>
      </w:r>
      <w:r w:rsidR="00FE619C" w:rsidRPr="00685FA8">
        <w:rPr>
          <w:rFonts w:ascii="Times New Roman" w:hAnsi="Times New Roman"/>
          <w:sz w:val="24"/>
          <w:szCs w:val="24"/>
        </w:rPr>
        <w:t xml:space="preserve"> are often unmanaged nearby</w:t>
      </w:r>
      <w:r w:rsidR="00FE619C">
        <w:rPr>
          <w:rFonts w:ascii="Times New Roman" w:hAnsi="Times New Roman"/>
          <w:sz w:val="24"/>
        </w:rPr>
        <w:t xml:space="preserve"> commercial production areas, providing sources of vector populations at variable points during crop seasons (</w:t>
      </w:r>
      <w:r w:rsidR="00763CFE">
        <w:rPr>
          <w:rFonts w:ascii="Times New Roman" w:hAnsi="Times New Roman"/>
          <w:sz w:val="24"/>
        </w:rPr>
        <w:t>Bennet 1971</w:t>
      </w:r>
      <w:r w:rsidR="00FE619C">
        <w:rPr>
          <w:rFonts w:ascii="Times New Roman" w:hAnsi="Times New Roman"/>
          <w:sz w:val="24"/>
        </w:rPr>
        <w:t>). Pathogens that are transmitted by vectors also have variable ability to attack different host species, and these infectivity traits may not always align with vector host preferences (</w:t>
      </w:r>
      <w:r w:rsidR="00C76F76">
        <w:rPr>
          <w:rFonts w:ascii="Times New Roman" w:hAnsi="Times New Roman"/>
          <w:sz w:val="24"/>
        </w:rPr>
        <w:t xml:space="preserve">Thapa and </w:t>
      </w:r>
      <w:r w:rsidR="00C76F76" w:rsidRPr="00C76F76">
        <w:rPr>
          <w:rFonts w:ascii="Times New Roman" w:hAnsi="Times New Roman"/>
          <w:sz w:val="24"/>
        </w:rPr>
        <w:t>Ghersi</w:t>
      </w:r>
      <w:r w:rsidR="00C76F76">
        <w:rPr>
          <w:rFonts w:ascii="Times New Roman" w:hAnsi="Times New Roman"/>
          <w:sz w:val="24"/>
        </w:rPr>
        <w:t xml:space="preserve"> 2023)</w:t>
      </w:r>
      <w:r w:rsidR="00C76F76" w:rsidRPr="00C76F76">
        <w:rPr>
          <w:rFonts w:ascii="Times New Roman" w:hAnsi="Times New Roman"/>
          <w:sz w:val="24"/>
        </w:rPr>
        <w:t>.</w:t>
      </w:r>
      <w:r w:rsidR="00C76F76">
        <w:rPr>
          <w:rFonts w:ascii="Times New Roman" w:hAnsi="Times New Roman"/>
          <w:sz w:val="24"/>
        </w:rPr>
        <w:t xml:space="preserve"> </w:t>
      </w:r>
      <w:r w:rsidR="003C4159" w:rsidRPr="003F418B">
        <w:rPr>
          <w:rFonts w:ascii="Times New Roman" w:hAnsi="Times New Roman"/>
          <w:sz w:val="24"/>
        </w:rPr>
        <w:t>A comprehensive understanding of host u</w:t>
      </w:r>
      <w:r w:rsidR="00FE619C">
        <w:rPr>
          <w:rFonts w:ascii="Times New Roman" w:hAnsi="Times New Roman"/>
          <w:sz w:val="24"/>
        </w:rPr>
        <w:t xml:space="preserve">se by vectors and pathogens is key </w:t>
      </w:r>
      <w:r w:rsidR="003C4159" w:rsidRPr="003F418B">
        <w:rPr>
          <w:rFonts w:ascii="Times New Roman" w:hAnsi="Times New Roman"/>
          <w:sz w:val="24"/>
        </w:rPr>
        <w:t xml:space="preserve">for predicting vector </w:t>
      </w:r>
      <w:r w:rsidR="00FE619C">
        <w:rPr>
          <w:rFonts w:ascii="Times New Roman" w:hAnsi="Times New Roman"/>
          <w:sz w:val="24"/>
        </w:rPr>
        <w:t xml:space="preserve">and pathogen </w:t>
      </w:r>
      <w:r w:rsidR="003C4159" w:rsidRPr="003F418B">
        <w:rPr>
          <w:rFonts w:ascii="Times New Roman" w:hAnsi="Times New Roman"/>
          <w:sz w:val="24"/>
        </w:rPr>
        <w:t xml:space="preserve">dynamics and </w:t>
      </w:r>
      <w:r w:rsidR="00FE619C">
        <w:rPr>
          <w:rFonts w:ascii="Times New Roman" w:hAnsi="Times New Roman"/>
          <w:sz w:val="24"/>
        </w:rPr>
        <w:t xml:space="preserve">forecasting </w:t>
      </w:r>
      <w:r w:rsidR="003C4159" w:rsidRPr="003F418B">
        <w:rPr>
          <w:rFonts w:ascii="Times New Roman" w:hAnsi="Times New Roman"/>
          <w:sz w:val="24"/>
        </w:rPr>
        <w:t>disease outbreaks</w:t>
      </w:r>
      <w:r w:rsidR="00FE619C">
        <w:rPr>
          <w:rFonts w:ascii="Times New Roman" w:hAnsi="Times New Roman"/>
          <w:sz w:val="24"/>
        </w:rPr>
        <w:t xml:space="preserve"> while also aiding in developing mitigation strategies</w:t>
      </w:r>
      <w:r w:rsidR="003C4159" w:rsidRPr="003F418B">
        <w:rPr>
          <w:rFonts w:ascii="Times New Roman" w:hAnsi="Times New Roman"/>
          <w:sz w:val="24"/>
        </w:rPr>
        <w:t>.</w:t>
      </w:r>
    </w:p>
    <w:p w14:paraId="4813FB93" w14:textId="3E25C043" w:rsidR="003C4159" w:rsidRPr="003F418B" w:rsidRDefault="003C4159" w:rsidP="002A22D6">
      <w:pPr>
        <w:spacing w:after="0" w:line="480" w:lineRule="auto"/>
        <w:ind w:firstLine="540"/>
        <w:contextualSpacing/>
        <w:rPr>
          <w:rFonts w:ascii="Times New Roman" w:hAnsi="Times New Roman"/>
          <w:sz w:val="24"/>
        </w:rPr>
      </w:pPr>
      <w:r w:rsidRPr="003F418B">
        <w:rPr>
          <w:rFonts w:ascii="Times New Roman" w:hAnsi="Times New Roman"/>
          <w:sz w:val="24"/>
        </w:rPr>
        <w:t>Effective vector management requires innovative approaches t</w:t>
      </w:r>
      <w:r w:rsidR="00FE619C">
        <w:rPr>
          <w:rFonts w:ascii="Times New Roman" w:hAnsi="Times New Roman"/>
          <w:sz w:val="24"/>
        </w:rPr>
        <w:t>o</w:t>
      </w:r>
      <w:r w:rsidRPr="003F418B">
        <w:rPr>
          <w:rFonts w:ascii="Times New Roman" w:hAnsi="Times New Roman"/>
          <w:sz w:val="24"/>
        </w:rPr>
        <w:t xml:space="preserve"> assess host use over space and time to better predict pathogen transmission dynamics</w:t>
      </w:r>
      <w:r w:rsidR="00B472FC">
        <w:rPr>
          <w:rFonts w:ascii="Times New Roman" w:hAnsi="Times New Roman"/>
          <w:sz w:val="24"/>
        </w:rPr>
        <w:t xml:space="preserve"> (</w:t>
      </w:r>
      <w:r w:rsidR="001F1346">
        <w:rPr>
          <w:rFonts w:ascii="Times New Roman" w:hAnsi="Times New Roman"/>
          <w:sz w:val="24"/>
        </w:rPr>
        <w:t>Rafter and Walter 2020</w:t>
      </w:r>
      <w:r w:rsidR="00B472FC">
        <w:rPr>
          <w:rFonts w:ascii="Times New Roman" w:hAnsi="Times New Roman"/>
          <w:sz w:val="24"/>
        </w:rPr>
        <w:t>)</w:t>
      </w:r>
      <w:r w:rsidRPr="003F418B">
        <w:rPr>
          <w:rFonts w:ascii="Times New Roman" w:hAnsi="Times New Roman"/>
          <w:sz w:val="24"/>
        </w:rPr>
        <w:t xml:space="preserve">. </w:t>
      </w:r>
      <w:r w:rsidR="00FE619C">
        <w:rPr>
          <w:rFonts w:ascii="Times New Roman" w:hAnsi="Times New Roman"/>
          <w:sz w:val="24"/>
        </w:rPr>
        <w:t>One emerging technique to assess insect host use is m</w:t>
      </w:r>
      <w:r w:rsidR="00FE619C" w:rsidRPr="003F418B">
        <w:rPr>
          <w:rFonts w:ascii="Times New Roman" w:hAnsi="Times New Roman"/>
          <w:sz w:val="24"/>
        </w:rPr>
        <w:t xml:space="preserve">olecular </w:t>
      </w:r>
      <w:r w:rsidRPr="003F418B">
        <w:rPr>
          <w:rFonts w:ascii="Times New Roman" w:hAnsi="Times New Roman"/>
          <w:sz w:val="24"/>
        </w:rPr>
        <w:t>gut content analysis</w:t>
      </w:r>
      <w:r w:rsidR="00FE619C">
        <w:rPr>
          <w:rFonts w:ascii="Times New Roman" w:hAnsi="Times New Roman"/>
          <w:sz w:val="24"/>
        </w:rPr>
        <w:t>, which</w:t>
      </w:r>
      <w:r w:rsidRPr="003F418B">
        <w:rPr>
          <w:rFonts w:ascii="Times New Roman" w:hAnsi="Times New Roman"/>
          <w:sz w:val="24"/>
        </w:rPr>
        <w:t xml:space="preserve"> identifies ingested plant DNA within insect digestive systems</w:t>
      </w:r>
      <w:r w:rsidR="00FE619C">
        <w:rPr>
          <w:rFonts w:ascii="Times New Roman" w:hAnsi="Times New Roman"/>
          <w:sz w:val="24"/>
        </w:rPr>
        <w:t xml:space="preserve"> to </w:t>
      </w:r>
      <w:r w:rsidRPr="003F418B">
        <w:rPr>
          <w:rFonts w:ascii="Times New Roman" w:hAnsi="Times New Roman"/>
          <w:sz w:val="24"/>
        </w:rPr>
        <w:t xml:space="preserve">reconstruct trophic interactions </w:t>
      </w:r>
      <w:r w:rsidR="00FE619C">
        <w:rPr>
          <w:rFonts w:ascii="Times New Roman" w:hAnsi="Times New Roman"/>
          <w:sz w:val="24"/>
        </w:rPr>
        <w:t>(</w:t>
      </w:r>
      <w:r w:rsidR="001F1346">
        <w:rPr>
          <w:rFonts w:ascii="Times New Roman" w:hAnsi="Times New Roman"/>
          <w:sz w:val="24"/>
        </w:rPr>
        <w:t>Cooper et al. 2019</w:t>
      </w:r>
      <w:r w:rsidR="00025DF1">
        <w:rPr>
          <w:rFonts w:ascii="Times New Roman" w:hAnsi="Times New Roman"/>
          <w:sz w:val="24"/>
        </w:rPr>
        <w:t>;</w:t>
      </w:r>
      <w:r w:rsidR="001F1346">
        <w:rPr>
          <w:rFonts w:ascii="Times New Roman" w:hAnsi="Times New Roman"/>
          <w:sz w:val="24"/>
        </w:rPr>
        <w:t xml:space="preserve"> Cooper at al. 2022</w:t>
      </w:r>
      <w:r w:rsidR="00025DF1">
        <w:rPr>
          <w:rFonts w:ascii="Times New Roman" w:hAnsi="Times New Roman"/>
          <w:sz w:val="24"/>
        </w:rPr>
        <w:t xml:space="preserve">; </w:t>
      </w:r>
      <w:r w:rsidR="001F1346">
        <w:rPr>
          <w:rFonts w:ascii="Times New Roman" w:hAnsi="Times New Roman"/>
          <w:sz w:val="24"/>
        </w:rPr>
        <w:t>Pitt et al. 2024</w:t>
      </w:r>
      <w:r w:rsidR="00FE619C">
        <w:rPr>
          <w:rFonts w:ascii="Times New Roman" w:hAnsi="Times New Roman"/>
          <w:sz w:val="24"/>
        </w:rPr>
        <w:t xml:space="preserve">). When molecular gut content analysis is combined with structured surveys of insects across broad regions, the technique can be used to infer patterns of insect movement across broad </w:t>
      </w:r>
      <w:r w:rsidRPr="003F418B">
        <w:rPr>
          <w:rFonts w:ascii="Times New Roman" w:hAnsi="Times New Roman"/>
          <w:sz w:val="24"/>
        </w:rPr>
        <w:t>landscape</w:t>
      </w:r>
      <w:r w:rsidR="00FE619C">
        <w:rPr>
          <w:rFonts w:ascii="Times New Roman" w:hAnsi="Times New Roman"/>
          <w:sz w:val="24"/>
        </w:rPr>
        <w:t>s within and across seasons (</w:t>
      </w:r>
      <w:r w:rsidR="001F1346">
        <w:rPr>
          <w:rFonts w:ascii="Times New Roman" w:hAnsi="Times New Roman"/>
          <w:sz w:val="24"/>
        </w:rPr>
        <w:t>Cooper et al. 2019</w:t>
      </w:r>
      <w:r w:rsidR="00025DF1">
        <w:rPr>
          <w:rFonts w:ascii="Times New Roman" w:hAnsi="Times New Roman"/>
          <w:sz w:val="24"/>
        </w:rPr>
        <w:t>;</w:t>
      </w:r>
      <w:r w:rsidR="001F1346">
        <w:rPr>
          <w:rFonts w:ascii="Times New Roman" w:hAnsi="Times New Roman"/>
          <w:sz w:val="24"/>
        </w:rPr>
        <w:t xml:space="preserve"> Strausbaugh et al. 2024</w:t>
      </w:r>
      <w:r w:rsidR="00FE619C">
        <w:rPr>
          <w:rFonts w:ascii="Times New Roman" w:hAnsi="Times New Roman"/>
          <w:sz w:val="24"/>
        </w:rPr>
        <w:t>)</w:t>
      </w:r>
      <w:r w:rsidRPr="003F418B">
        <w:rPr>
          <w:rFonts w:ascii="Times New Roman" w:hAnsi="Times New Roman"/>
          <w:sz w:val="24"/>
        </w:rPr>
        <w:t xml:space="preserve">. While </w:t>
      </w:r>
      <w:r w:rsidR="00FE619C">
        <w:rPr>
          <w:rFonts w:ascii="Times New Roman" w:hAnsi="Times New Roman"/>
          <w:sz w:val="24"/>
        </w:rPr>
        <w:t>gut content analysis can</w:t>
      </w:r>
      <w:r w:rsidRPr="003F418B">
        <w:rPr>
          <w:rFonts w:ascii="Times New Roman" w:hAnsi="Times New Roman"/>
          <w:sz w:val="24"/>
        </w:rPr>
        <w:t xml:space="preserve">not directly establish a link between </w:t>
      </w:r>
      <w:r w:rsidR="00FE619C">
        <w:rPr>
          <w:rFonts w:ascii="Times New Roman" w:hAnsi="Times New Roman"/>
          <w:sz w:val="24"/>
        </w:rPr>
        <w:t xml:space="preserve">vector </w:t>
      </w:r>
      <w:r w:rsidRPr="003F418B">
        <w:rPr>
          <w:rFonts w:ascii="Times New Roman" w:hAnsi="Times New Roman"/>
          <w:sz w:val="24"/>
        </w:rPr>
        <w:t>feeding events and pathogen acquisition</w:t>
      </w:r>
      <w:r w:rsidR="00FE619C">
        <w:rPr>
          <w:rFonts w:ascii="Times New Roman" w:hAnsi="Times New Roman"/>
          <w:sz w:val="24"/>
        </w:rPr>
        <w:t>, integrating gut content analysis</w:t>
      </w:r>
      <w:r w:rsidRPr="003F418B">
        <w:rPr>
          <w:rFonts w:ascii="Times New Roman" w:hAnsi="Times New Roman"/>
          <w:sz w:val="24"/>
        </w:rPr>
        <w:t xml:space="preserve"> with pathogen incidence data c</w:t>
      </w:r>
      <w:r w:rsidR="00FE619C">
        <w:rPr>
          <w:rFonts w:ascii="Times New Roman" w:hAnsi="Times New Roman"/>
          <w:sz w:val="24"/>
        </w:rPr>
        <w:t>ould</w:t>
      </w:r>
      <w:r w:rsidRPr="003F418B">
        <w:rPr>
          <w:rFonts w:ascii="Times New Roman" w:hAnsi="Times New Roman"/>
          <w:sz w:val="24"/>
        </w:rPr>
        <w:t xml:space="preserve"> clarify the relationship</w:t>
      </w:r>
      <w:r w:rsidR="00FE619C">
        <w:rPr>
          <w:rFonts w:ascii="Times New Roman" w:hAnsi="Times New Roman"/>
          <w:sz w:val="24"/>
        </w:rPr>
        <w:t>s</w:t>
      </w:r>
      <w:r w:rsidRPr="003F418B">
        <w:rPr>
          <w:rFonts w:ascii="Times New Roman" w:hAnsi="Times New Roman"/>
          <w:sz w:val="24"/>
        </w:rPr>
        <w:t xml:space="preserve"> between host use and </w:t>
      </w:r>
      <w:r w:rsidR="00FE619C">
        <w:rPr>
          <w:rFonts w:ascii="Times New Roman" w:hAnsi="Times New Roman"/>
          <w:sz w:val="24"/>
        </w:rPr>
        <w:t>pathogen</w:t>
      </w:r>
      <w:r w:rsidRPr="003F418B">
        <w:rPr>
          <w:rFonts w:ascii="Times New Roman" w:hAnsi="Times New Roman"/>
          <w:sz w:val="24"/>
        </w:rPr>
        <w:t xml:space="preserve"> spread.</w:t>
      </w:r>
    </w:p>
    <w:p w14:paraId="067A6987" w14:textId="2C50193A" w:rsidR="00B472FC" w:rsidRDefault="00B472FC" w:rsidP="002A22D6">
      <w:pPr>
        <w:spacing w:after="0" w:line="480" w:lineRule="auto"/>
        <w:ind w:firstLine="540"/>
        <w:contextualSpacing/>
        <w:rPr>
          <w:rFonts w:ascii="Times New Roman" w:hAnsi="Times New Roman"/>
          <w:sz w:val="24"/>
        </w:rPr>
      </w:pPr>
      <w:r w:rsidRPr="00685FA8">
        <w:rPr>
          <w:rFonts w:ascii="Times New Roman" w:hAnsi="Times New Roman"/>
          <w:sz w:val="24"/>
          <w:szCs w:val="24"/>
        </w:rPr>
        <w:lastRenderedPageBreak/>
        <w:t>The ecology of many insect vectors, such as the beet leafhopper (</w:t>
      </w:r>
      <w:r w:rsidR="005A2B3C" w:rsidRPr="00685FA8">
        <w:rPr>
          <w:rFonts w:ascii="Times New Roman" w:hAnsi="Times New Roman"/>
          <w:i/>
          <w:iCs/>
          <w:sz w:val="24"/>
          <w:szCs w:val="24"/>
        </w:rPr>
        <w:t>Neoaliturus</w:t>
      </w:r>
      <w:r w:rsidR="003C4159" w:rsidRPr="00685FA8">
        <w:rPr>
          <w:rFonts w:ascii="Times New Roman" w:hAnsi="Times New Roman"/>
          <w:i/>
          <w:iCs/>
          <w:sz w:val="24"/>
          <w:szCs w:val="24"/>
        </w:rPr>
        <w:t xml:space="preserve"> tenellus</w:t>
      </w:r>
      <w:r w:rsidR="003C4159" w:rsidRPr="00685FA8">
        <w:rPr>
          <w:rFonts w:ascii="Times New Roman" w:hAnsi="Times New Roman"/>
          <w:sz w:val="24"/>
          <w:szCs w:val="24"/>
        </w:rPr>
        <w:t xml:space="preserve"> Baker</w:t>
      </w:r>
      <w:r w:rsidRPr="00685FA8">
        <w:rPr>
          <w:rFonts w:ascii="Times New Roman" w:hAnsi="Times New Roman"/>
          <w:sz w:val="24"/>
          <w:szCs w:val="24"/>
        </w:rPr>
        <w:t xml:space="preserve">; </w:t>
      </w:r>
      <w:r w:rsidR="003C4159" w:rsidRPr="00685FA8">
        <w:rPr>
          <w:rFonts w:ascii="Times New Roman" w:hAnsi="Times New Roman"/>
          <w:sz w:val="24"/>
          <w:szCs w:val="24"/>
        </w:rPr>
        <w:t>Hemiptera: Cicadellidae)</w:t>
      </w:r>
      <w:r w:rsidRPr="00685FA8">
        <w:rPr>
          <w:rFonts w:ascii="Times New Roman" w:hAnsi="Times New Roman"/>
          <w:sz w:val="24"/>
          <w:szCs w:val="24"/>
        </w:rPr>
        <w:t xml:space="preserve">, is </w:t>
      </w:r>
      <w:r w:rsidR="00852AD6" w:rsidRPr="00685FA8">
        <w:rPr>
          <w:rFonts w:ascii="Times New Roman" w:hAnsi="Times New Roman"/>
          <w:sz w:val="24"/>
          <w:szCs w:val="24"/>
        </w:rPr>
        <w:t xml:space="preserve">often </w:t>
      </w:r>
      <w:r w:rsidRPr="00685FA8">
        <w:rPr>
          <w:rFonts w:ascii="Times New Roman" w:hAnsi="Times New Roman"/>
          <w:sz w:val="24"/>
          <w:szCs w:val="24"/>
        </w:rPr>
        <w:t>largely based on natural history surveys or structured surveys of agricultural systems (</w:t>
      </w:r>
      <w:r w:rsidR="00685FA8" w:rsidRPr="00685FA8">
        <w:rPr>
          <w:rFonts w:ascii="Times New Roman" w:hAnsi="Times New Roman" w:cs="Times New Roman"/>
          <w:sz w:val="24"/>
          <w:szCs w:val="24"/>
        </w:rPr>
        <w:t>Brewster and Allen 1997</w:t>
      </w:r>
      <w:r w:rsidR="00025DF1">
        <w:rPr>
          <w:rFonts w:ascii="Times New Roman" w:hAnsi="Times New Roman" w:cs="Times New Roman"/>
          <w:sz w:val="24"/>
          <w:szCs w:val="24"/>
        </w:rPr>
        <w:t xml:space="preserve">; </w:t>
      </w:r>
      <w:r w:rsidR="00685FA8" w:rsidRPr="00685FA8">
        <w:rPr>
          <w:rFonts w:ascii="Times New Roman" w:hAnsi="Times New Roman" w:cs="Times New Roman"/>
          <w:sz w:val="24"/>
          <w:szCs w:val="24"/>
        </w:rPr>
        <w:t>Damos 2015</w:t>
      </w:r>
      <w:r w:rsidR="00025DF1">
        <w:rPr>
          <w:rFonts w:ascii="Times New Roman" w:hAnsi="Times New Roman" w:cs="Times New Roman"/>
          <w:sz w:val="24"/>
          <w:szCs w:val="24"/>
        </w:rPr>
        <w:t xml:space="preserve">; </w:t>
      </w:r>
      <w:r w:rsidR="00685FA8" w:rsidRPr="00685FA8">
        <w:rPr>
          <w:rFonts w:ascii="Times New Roman" w:hAnsi="Times New Roman" w:cs="Times New Roman"/>
          <w:sz w:val="24"/>
          <w:szCs w:val="24"/>
        </w:rPr>
        <w:t>Wohleb et al. 2021).</w:t>
      </w:r>
      <w:r w:rsidR="00685FA8" w:rsidRPr="00685FA8">
        <w:rPr>
          <w:rFonts w:ascii="Times New Roman" w:hAnsi="Times New Roman"/>
          <w:sz w:val="24"/>
        </w:rPr>
        <w:t xml:space="preserve"> </w:t>
      </w:r>
      <w:r w:rsidRPr="005B3870">
        <w:rPr>
          <w:rFonts w:ascii="Times New Roman" w:hAnsi="Times New Roman"/>
          <w:sz w:val="24"/>
          <w:szCs w:val="24"/>
        </w:rPr>
        <w:t>However, for many vectors, the plant hosts that serve as pathogen reservoirs</w:t>
      </w:r>
      <w:r w:rsidR="00852AD6" w:rsidRPr="005B3870">
        <w:rPr>
          <w:rFonts w:ascii="Times New Roman" w:hAnsi="Times New Roman"/>
          <w:sz w:val="24"/>
          <w:szCs w:val="24"/>
        </w:rPr>
        <w:t>,</w:t>
      </w:r>
      <w:r w:rsidRPr="005B3870">
        <w:rPr>
          <w:rFonts w:ascii="Times New Roman" w:hAnsi="Times New Roman"/>
          <w:sz w:val="24"/>
          <w:szCs w:val="24"/>
        </w:rPr>
        <w:t xml:space="preserve"> and thereby pose the greatest risk to crops</w:t>
      </w:r>
      <w:r w:rsidR="00852AD6" w:rsidRPr="005B3870">
        <w:rPr>
          <w:rFonts w:ascii="Times New Roman" w:hAnsi="Times New Roman"/>
          <w:sz w:val="24"/>
          <w:szCs w:val="24"/>
        </w:rPr>
        <w:t>,</w:t>
      </w:r>
      <w:r w:rsidRPr="005B3870">
        <w:rPr>
          <w:rFonts w:ascii="Times New Roman" w:hAnsi="Times New Roman"/>
          <w:sz w:val="24"/>
          <w:szCs w:val="24"/>
        </w:rPr>
        <w:t xml:space="preserve"> are largely inferred </w:t>
      </w:r>
      <w:r w:rsidRPr="000D5040">
        <w:rPr>
          <w:rFonts w:ascii="Times New Roman" w:hAnsi="Times New Roman"/>
          <w:sz w:val="24"/>
          <w:szCs w:val="24"/>
        </w:rPr>
        <w:t xml:space="preserve">rather than directly known </w:t>
      </w:r>
      <w:r w:rsidR="005B3870" w:rsidRPr="000D5040">
        <w:rPr>
          <w:rFonts w:ascii="Times New Roman" w:hAnsi="Times New Roman" w:cs="Times New Roman"/>
          <w:sz w:val="24"/>
          <w:szCs w:val="24"/>
        </w:rPr>
        <w:t>(Horton et al. 2018).</w:t>
      </w:r>
      <w:r w:rsidR="005B3870" w:rsidRPr="000D5040">
        <w:rPr>
          <w:rFonts w:ascii="Times New Roman" w:hAnsi="Times New Roman" w:cs="Times New Roman"/>
        </w:rPr>
        <w:t xml:space="preserve"> </w:t>
      </w:r>
      <w:r w:rsidRPr="000D5040">
        <w:rPr>
          <w:rFonts w:ascii="Times New Roman" w:hAnsi="Times New Roman"/>
          <w:sz w:val="24"/>
        </w:rPr>
        <w:t xml:space="preserve">For example, it may often be assumed that most hosts used by a vector will also be </w:t>
      </w:r>
      <w:r w:rsidR="00852AD6" w:rsidRPr="000D5040">
        <w:rPr>
          <w:rFonts w:ascii="Times New Roman" w:hAnsi="Times New Roman"/>
          <w:sz w:val="24"/>
        </w:rPr>
        <w:t xml:space="preserve">hosts for </w:t>
      </w:r>
      <w:r w:rsidRPr="000D5040">
        <w:rPr>
          <w:rFonts w:ascii="Times New Roman" w:hAnsi="Times New Roman"/>
          <w:sz w:val="24"/>
        </w:rPr>
        <w:t>pathogens transmitted by that vector, or that the hosts will be a predictable subset of the plant phylogeny the vector uses (</w:t>
      </w:r>
      <w:r w:rsidR="000D5040" w:rsidRPr="000D5040">
        <w:rPr>
          <w:rFonts w:ascii="Times New Roman" w:hAnsi="Times New Roman"/>
          <w:sz w:val="24"/>
        </w:rPr>
        <w:t>Perilla-Henao and Casteel 2016</w:t>
      </w:r>
      <w:r w:rsidRPr="000D5040">
        <w:rPr>
          <w:rFonts w:ascii="Times New Roman" w:hAnsi="Times New Roman"/>
          <w:sz w:val="24"/>
        </w:rPr>
        <w:t xml:space="preserve">). </w:t>
      </w:r>
      <w:r w:rsidR="003C4159" w:rsidRPr="000D5040">
        <w:rPr>
          <w:rFonts w:ascii="Times New Roman" w:hAnsi="Times New Roman"/>
          <w:sz w:val="24"/>
        </w:rPr>
        <w:t xml:space="preserve"> </w:t>
      </w:r>
      <w:r w:rsidRPr="005B3870">
        <w:rPr>
          <w:rFonts w:ascii="Times New Roman" w:hAnsi="Times New Roman"/>
          <w:sz w:val="24"/>
        </w:rPr>
        <w:t>Molecular tools are an effective way to bridge this knowledge gap, as the same insects can be tested for the pathogens they carry as well as</w:t>
      </w:r>
      <w:r w:rsidR="005B3870" w:rsidRPr="005B3870">
        <w:rPr>
          <w:rFonts w:ascii="Times New Roman" w:hAnsi="Times New Roman"/>
          <w:sz w:val="24"/>
        </w:rPr>
        <w:t xml:space="preserve"> t</w:t>
      </w:r>
      <w:r w:rsidRPr="005B3870">
        <w:rPr>
          <w:rFonts w:ascii="Times New Roman" w:hAnsi="Times New Roman"/>
          <w:sz w:val="24"/>
        </w:rPr>
        <w:t>heir prior host use</w:t>
      </w:r>
      <w:r w:rsidR="00852AD6" w:rsidRPr="005B3870">
        <w:rPr>
          <w:rFonts w:ascii="Times New Roman" w:hAnsi="Times New Roman"/>
          <w:sz w:val="24"/>
        </w:rPr>
        <w:t xml:space="preserve"> </w:t>
      </w:r>
      <w:r w:rsidR="005B3870" w:rsidRPr="005B3870">
        <w:rPr>
          <w:rFonts w:ascii="Times New Roman" w:hAnsi="Times New Roman"/>
          <w:sz w:val="24"/>
        </w:rPr>
        <w:t>(Cooper et al. 2019</w:t>
      </w:r>
      <w:r w:rsidR="00025DF1">
        <w:rPr>
          <w:rFonts w:ascii="Times New Roman" w:hAnsi="Times New Roman"/>
          <w:sz w:val="24"/>
        </w:rPr>
        <w:t>;</w:t>
      </w:r>
      <w:r w:rsidR="005B3870" w:rsidRPr="005B3870">
        <w:rPr>
          <w:rFonts w:ascii="Times New Roman" w:hAnsi="Times New Roman"/>
          <w:sz w:val="24"/>
        </w:rPr>
        <w:t xml:space="preserve"> Cooper at al. 2022</w:t>
      </w:r>
      <w:r w:rsidR="00025DF1">
        <w:rPr>
          <w:rFonts w:ascii="Times New Roman" w:hAnsi="Times New Roman"/>
          <w:sz w:val="24"/>
        </w:rPr>
        <w:t xml:space="preserve">; </w:t>
      </w:r>
      <w:r w:rsidR="005B3870" w:rsidRPr="005B3870">
        <w:rPr>
          <w:rFonts w:ascii="Times New Roman" w:hAnsi="Times New Roman"/>
          <w:sz w:val="24"/>
        </w:rPr>
        <w:t>Pitt et al. 2024).</w:t>
      </w:r>
    </w:p>
    <w:p w14:paraId="688584C9" w14:textId="5050128C" w:rsidR="003C4159" w:rsidRPr="0012197D" w:rsidRDefault="00B472FC" w:rsidP="00852AD6">
      <w:pPr>
        <w:spacing w:after="0" w:line="480" w:lineRule="auto"/>
        <w:ind w:firstLine="540"/>
        <w:contextualSpacing/>
        <w:rPr>
          <w:rStyle w:val="normaltextrun"/>
          <w:rFonts w:ascii="Times New Roman" w:hAnsi="Times New Roman"/>
          <w:sz w:val="24"/>
        </w:rPr>
      </w:pPr>
      <w:r>
        <w:rPr>
          <w:rFonts w:ascii="Times New Roman" w:hAnsi="Times New Roman"/>
          <w:sz w:val="24"/>
        </w:rPr>
        <w:t xml:space="preserve">Here, we leveraged molecular gut content analysis to </w:t>
      </w:r>
      <w:r w:rsidR="003C4159" w:rsidRPr="003F418B">
        <w:rPr>
          <w:rFonts w:ascii="Times New Roman" w:hAnsi="Times New Roman"/>
          <w:sz w:val="24"/>
        </w:rPr>
        <w:t xml:space="preserve">trace landscape-scale movements of </w:t>
      </w:r>
      <w:r w:rsidR="00FE742F">
        <w:rPr>
          <w:rFonts w:ascii="Times New Roman" w:hAnsi="Times New Roman"/>
          <w:i/>
          <w:iCs/>
          <w:sz w:val="24"/>
        </w:rPr>
        <w:t xml:space="preserve">N. tenellus </w:t>
      </w:r>
      <w:r>
        <w:rPr>
          <w:rFonts w:ascii="Times New Roman" w:hAnsi="Times New Roman"/>
          <w:sz w:val="24"/>
        </w:rPr>
        <w:t xml:space="preserve">in a major potato production region of the United States, the Columbia River Basin region of Washington State. </w:t>
      </w:r>
      <w:r w:rsidR="003C4159" w:rsidRPr="003F418B">
        <w:rPr>
          <w:rFonts w:ascii="Times New Roman" w:hAnsi="Times New Roman"/>
          <w:sz w:val="24"/>
        </w:rPr>
        <w:t xml:space="preserve">As the sole vector of </w:t>
      </w:r>
      <w:r w:rsidR="003C4159" w:rsidRPr="003F418B">
        <w:rPr>
          <w:rFonts w:ascii="Times New Roman" w:hAnsi="Times New Roman"/>
          <w:i/>
          <w:iCs/>
          <w:sz w:val="24"/>
        </w:rPr>
        <w:t>Beet curly top virus</w:t>
      </w:r>
      <w:r w:rsidR="003C4159" w:rsidRPr="003F418B">
        <w:rPr>
          <w:rFonts w:ascii="Times New Roman" w:hAnsi="Times New Roman"/>
          <w:sz w:val="24"/>
        </w:rPr>
        <w:t xml:space="preserve"> (BCTV), </w:t>
      </w:r>
      <w:r w:rsidR="003C4159" w:rsidRPr="003F418B">
        <w:rPr>
          <w:rFonts w:ascii="Times New Roman" w:hAnsi="Times New Roman"/>
          <w:i/>
          <w:iCs/>
          <w:sz w:val="24"/>
        </w:rPr>
        <w:t xml:space="preserve">Candidatus </w:t>
      </w:r>
      <w:r w:rsidR="003C4159" w:rsidRPr="003F418B">
        <w:rPr>
          <w:rFonts w:ascii="Times New Roman" w:hAnsi="Times New Roman"/>
          <w:sz w:val="24"/>
        </w:rPr>
        <w:t xml:space="preserve">Phytoplasma trifolii (CPt), and </w:t>
      </w:r>
      <w:r w:rsidR="003C4159" w:rsidRPr="003F418B">
        <w:rPr>
          <w:rFonts w:ascii="Times New Roman" w:hAnsi="Times New Roman"/>
          <w:i/>
          <w:iCs/>
          <w:sz w:val="24"/>
        </w:rPr>
        <w:t>Spiroplasma citri</w:t>
      </w:r>
      <w:r w:rsidR="003C4159" w:rsidRPr="003F418B">
        <w:rPr>
          <w:rFonts w:ascii="Times New Roman" w:hAnsi="Times New Roman"/>
          <w:sz w:val="24"/>
        </w:rPr>
        <w:t xml:space="preserve"> (</w:t>
      </w:r>
      <w:r w:rsidR="003C4159" w:rsidRPr="003F418B">
        <w:rPr>
          <w:rFonts w:ascii="Times New Roman" w:hAnsi="Times New Roman"/>
          <w:i/>
          <w:iCs/>
          <w:sz w:val="24"/>
        </w:rPr>
        <w:t>S. citri</w:t>
      </w:r>
      <w:r w:rsidR="003C4159" w:rsidRPr="003F418B">
        <w:rPr>
          <w:rFonts w:ascii="Times New Roman" w:hAnsi="Times New Roman"/>
          <w:sz w:val="24"/>
        </w:rPr>
        <w:t xml:space="preserve">) in </w:t>
      </w:r>
      <w:r w:rsidR="0012197D" w:rsidRPr="0012197D">
        <w:rPr>
          <w:rFonts w:ascii="Times New Roman" w:hAnsi="Times New Roman"/>
          <w:sz w:val="24"/>
        </w:rPr>
        <w:t xml:space="preserve">the </w:t>
      </w:r>
      <w:r w:rsidR="003C4159" w:rsidRPr="003F418B">
        <w:rPr>
          <w:rFonts w:ascii="Times New Roman" w:hAnsi="Times New Roman"/>
          <w:sz w:val="24"/>
        </w:rPr>
        <w:t>Columbia River Basin</w:t>
      </w:r>
      <w:r w:rsidR="0012197D" w:rsidRPr="0012197D">
        <w:rPr>
          <w:rFonts w:ascii="Times New Roman" w:hAnsi="Times New Roman"/>
          <w:sz w:val="24"/>
        </w:rPr>
        <w:t xml:space="preserve">, </w:t>
      </w:r>
      <w:r w:rsidR="00FE742F">
        <w:rPr>
          <w:rFonts w:ascii="Times New Roman" w:hAnsi="Times New Roman"/>
          <w:i/>
          <w:iCs/>
          <w:sz w:val="24"/>
        </w:rPr>
        <w:t xml:space="preserve">N. tenellus </w:t>
      </w:r>
      <w:r w:rsidR="003C4159" w:rsidRPr="003F418B">
        <w:rPr>
          <w:rFonts w:ascii="Times New Roman" w:hAnsi="Times New Roman"/>
          <w:sz w:val="24"/>
        </w:rPr>
        <w:t>facilitates pathogen spread across cropping areas throughout the season</w:t>
      </w:r>
      <w:r w:rsidR="0012197D" w:rsidRPr="0012197D">
        <w:rPr>
          <w:rFonts w:ascii="Times New Roman" w:hAnsi="Times New Roman"/>
          <w:sz w:val="24"/>
        </w:rPr>
        <w:t xml:space="preserve"> </w:t>
      </w:r>
      <w:r w:rsidR="0012197D" w:rsidRPr="003F418B">
        <w:rPr>
          <w:rFonts w:ascii="Times New Roman" w:hAnsi="Times New Roman"/>
          <w:sz w:val="24"/>
        </w:rPr>
        <w:t>(Cooper et al. 2023</w:t>
      </w:r>
      <w:r w:rsidR="0012197D" w:rsidRPr="0012197D">
        <w:rPr>
          <w:rFonts w:ascii="Times New Roman" w:hAnsi="Times New Roman"/>
          <w:sz w:val="24"/>
        </w:rPr>
        <w:t>).</w:t>
      </w:r>
      <w:r w:rsidR="003C4159" w:rsidRPr="003F418B">
        <w:rPr>
          <w:rFonts w:ascii="Times New Roman" w:hAnsi="Times New Roman"/>
          <w:sz w:val="24"/>
        </w:rPr>
        <w:t xml:space="preserve"> Previous monitoring suggests that wild Brassicaceae species serve as overwintering reservoirs, while Amaranthaceae species support leafhopper populations during the growing season (Horton et al. 2018). </w:t>
      </w:r>
      <w:r w:rsidR="00852AD6">
        <w:rPr>
          <w:rFonts w:ascii="Times New Roman" w:hAnsi="Times New Roman"/>
          <w:sz w:val="24"/>
        </w:rPr>
        <w:t xml:space="preserve">However, it is still relatively unknown which non-crop and crop hosts are most associated with particular pathogens. </w:t>
      </w:r>
      <w:r w:rsidR="003C4159" w:rsidRPr="003F418B">
        <w:rPr>
          <w:rFonts w:ascii="Times New Roman" w:hAnsi="Times New Roman"/>
          <w:sz w:val="24"/>
        </w:rPr>
        <w:t xml:space="preserve">Over three years, we analyzed 236 adult </w:t>
      </w:r>
      <w:r w:rsidR="00FE742F">
        <w:rPr>
          <w:rFonts w:ascii="Times New Roman" w:hAnsi="Times New Roman"/>
          <w:i/>
          <w:iCs/>
          <w:sz w:val="24"/>
        </w:rPr>
        <w:t>N. tenellus</w:t>
      </w:r>
      <w:r w:rsidR="003C4159" w:rsidRPr="003F418B">
        <w:rPr>
          <w:rFonts w:ascii="Times New Roman" w:hAnsi="Times New Roman"/>
          <w:sz w:val="24"/>
        </w:rPr>
        <w:t xml:space="preserve"> collected from 15 sites across the Columbia Basin to determine seasonal host use and pathogen incidence. This knowledge can enhance targeted control measures and mitigate crop losses associated with leafhopper-borne </w:t>
      </w:r>
      <w:r w:rsidR="00852AD6">
        <w:rPr>
          <w:rFonts w:ascii="Times New Roman" w:hAnsi="Times New Roman"/>
          <w:sz w:val="24"/>
        </w:rPr>
        <w:t xml:space="preserve">pathogens and associated crop </w:t>
      </w:r>
      <w:r w:rsidR="003C4159" w:rsidRPr="003F418B">
        <w:rPr>
          <w:rFonts w:ascii="Times New Roman" w:hAnsi="Times New Roman"/>
          <w:sz w:val="24"/>
        </w:rPr>
        <w:t>diseases.</w:t>
      </w:r>
      <w:bookmarkStart w:id="3" w:name="_Hlk192245218"/>
    </w:p>
    <w:bookmarkEnd w:id="3"/>
    <w:p w14:paraId="2BF7C048" w14:textId="77777777" w:rsidR="00703B7E" w:rsidRPr="0012197D" w:rsidRDefault="00703B7E" w:rsidP="002A22D6">
      <w:pPr>
        <w:spacing w:after="0" w:line="480" w:lineRule="auto"/>
        <w:contextualSpacing/>
        <w:rPr>
          <w:rStyle w:val="normaltextrun"/>
          <w:rFonts w:ascii="Times New Roman" w:hAnsi="Times New Roman" w:cs="Times New Roman"/>
          <w:b/>
          <w:bCs/>
          <w:sz w:val="24"/>
          <w:szCs w:val="24"/>
        </w:rPr>
      </w:pPr>
    </w:p>
    <w:p w14:paraId="49DD218F" w14:textId="059B256F" w:rsidR="003D4F8C" w:rsidRPr="0012197D" w:rsidRDefault="003D4F8C" w:rsidP="002A22D6">
      <w:pPr>
        <w:spacing w:after="0" w:line="480" w:lineRule="auto"/>
        <w:contextualSpacing/>
        <w:rPr>
          <w:rFonts w:ascii="Times New Roman" w:hAnsi="Times New Roman" w:cs="Times New Roman"/>
          <w:b/>
          <w:bCs/>
          <w:sz w:val="24"/>
        </w:rPr>
      </w:pPr>
      <w:r w:rsidRPr="0012197D">
        <w:rPr>
          <w:rFonts w:ascii="Times New Roman" w:hAnsi="Times New Roman" w:cs="Times New Roman"/>
          <w:b/>
          <w:bCs/>
          <w:sz w:val="24"/>
        </w:rPr>
        <w:lastRenderedPageBreak/>
        <w:t>Materials &amp; Methods</w:t>
      </w:r>
      <w:r w:rsidR="00D76D9B" w:rsidRPr="0012197D">
        <w:rPr>
          <w:rFonts w:ascii="Times New Roman" w:hAnsi="Times New Roman" w:cs="Times New Roman"/>
          <w:b/>
          <w:bCs/>
          <w:sz w:val="24"/>
        </w:rPr>
        <w:t>:</w:t>
      </w:r>
    </w:p>
    <w:p w14:paraId="3317704E" w14:textId="108FD8FD" w:rsidR="00640E7F" w:rsidRPr="0012197D" w:rsidRDefault="00640E7F" w:rsidP="002A22D6">
      <w:pPr>
        <w:spacing w:after="0" w:line="480" w:lineRule="auto"/>
        <w:contextualSpacing/>
        <w:rPr>
          <w:rFonts w:ascii="Times New Roman" w:hAnsi="Times New Roman" w:cs="Times New Roman"/>
          <w:b/>
          <w:bCs/>
          <w:i/>
          <w:iCs/>
          <w:sz w:val="24"/>
        </w:rPr>
      </w:pPr>
      <w:r w:rsidRPr="0012197D">
        <w:rPr>
          <w:rFonts w:ascii="Times New Roman" w:hAnsi="Times New Roman" w:cs="Times New Roman"/>
          <w:b/>
          <w:bCs/>
          <w:i/>
          <w:iCs/>
          <w:sz w:val="24"/>
        </w:rPr>
        <w:t>Study system</w:t>
      </w:r>
    </w:p>
    <w:p w14:paraId="56AE5762" w14:textId="1BD98D89" w:rsidR="001C6A75" w:rsidRPr="00025DF1" w:rsidRDefault="00D76D9B" w:rsidP="009B4B26">
      <w:pPr>
        <w:spacing w:after="0" w:line="480" w:lineRule="auto"/>
        <w:contextualSpacing/>
        <w:rPr>
          <w:rFonts w:ascii="Times New Roman" w:hAnsi="Times New Roman" w:cs="Times New Roman"/>
          <w:sz w:val="24"/>
        </w:rPr>
      </w:pPr>
      <w:r w:rsidRPr="0012197D">
        <w:rPr>
          <w:rFonts w:ascii="Times New Roman" w:hAnsi="Times New Roman" w:cs="Times New Roman"/>
          <w:sz w:val="24"/>
        </w:rPr>
        <w:t>Leafhopper-transmitted pathogens threat</w:t>
      </w:r>
      <w:r w:rsidR="001C6A75">
        <w:rPr>
          <w:rFonts w:ascii="Times New Roman" w:hAnsi="Times New Roman" w:cs="Times New Roman"/>
          <w:sz w:val="24"/>
        </w:rPr>
        <w:t>en</w:t>
      </w:r>
      <w:r w:rsidRPr="0012197D">
        <w:rPr>
          <w:rFonts w:ascii="Times New Roman" w:hAnsi="Times New Roman" w:cs="Times New Roman"/>
          <w:sz w:val="24"/>
        </w:rPr>
        <w:t xml:space="preserve"> </w:t>
      </w:r>
      <w:r w:rsidR="00852AD6">
        <w:rPr>
          <w:rFonts w:ascii="Times New Roman" w:hAnsi="Times New Roman" w:cs="Times New Roman"/>
          <w:sz w:val="24"/>
        </w:rPr>
        <w:t>many</w:t>
      </w:r>
      <w:r w:rsidRPr="0012197D">
        <w:rPr>
          <w:rFonts w:ascii="Times New Roman" w:hAnsi="Times New Roman" w:cs="Times New Roman"/>
          <w:sz w:val="24"/>
        </w:rPr>
        <w:t xml:space="preserve"> crops in the western United States, including potatoes and seed crops such as sugar beet, carrot, spinach, hemp, sunflower, and coriander (Hudson et al. 2010; </w:t>
      </w:r>
      <w:r w:rsidR="00025DF1" w:rsidRPr="0017489D">
        <w:rPr>
          <w:rFonts w:ascii="Times New Roman" w:hAnsi="Times New Roman"/>
          <w:sz w:val="24"/>
        </w:rPr>
        <w:t>Munyaneza</w:t>
      </w:r>
      <w:r w:rsidR="00025DF1">
        <w:rPr>
          <w:rFonts w:ascii="Times New Roman" w:hAnsi="Times New Roman"/>
          <w:sz w:val="24"/>
        </w:rPr>
        <w:t xml:space="preserve"> et al. </w:t>
      </w:r>
      <w:r w:rsidR="00025DF1" w:rsidRPr="0017489D">
        <w:rPr>
          <w:rFonts w:ascii="Times New Roman" w:hAnsi="Times New Roman"/>
          <w:sz w:val="24"/>
        </w:rPr>
        <w:t>2006</w:t>
      </w:r>
      <w:r w:rsidR="00025DF1">
        <w:rPr>
          <w:rFonts w:ascii="Times New Roman" w:hAnsi="Times New Roman"/>
          <w:sz w:val="24"/>
        </w:rPr>
        <w:t xml:space="preserve">a; </w:t>
      </w:r>
      <w:r w:rsidRPr="0012197D">
        <w:rPr>
          <w:rFonts w:ascii="Times New Roman" w:hAnsi="Times New Roman" w:cs="Times New Roman"/>
          <w:sz w:val="24"/>
        </w:rPr>
        <w:t xml:space="preserve">Nachappa et al. 2020; Rondon and Murphy 2016; Soto and Gilbertson 2003). </w:t>
      </w:r>
      <w:bookmarkStart w:id="4" w:name="_Hlk197430165"/>
      <w:r w:rsidR="00852AD6">
        <w:rPr>
          <w:rFonts w:ascii="Times New Roman" w:hAnsi="Times New Roman" w:cs="Times New Roman"/>
          <w:sz w:val="24"/>
        </w:rPr>
        <w:t>G</w:t>
      </w:r>
      <w:r w:rsidR="00A26AFA" w:rsidRPr="0012197D">
        <w:rPr>
          <w:rFonts w:ascii="Times New Roman" w:hAnsi="Times New Roman" w:cs="Times New Roman"/>
          <w:sz w:val="24"/>
        </w:rPr>
        <w:t>ut adaptation</w:t>
      </w:r>
      <w:r w:rsidR="00852AD6">
        <w:rPr>
          <w:rFonts w:ascii="Times New Roman" w:hAnsi="Times New Roman" w:cs="Times New Roman"/>
          <w:sz w:val="24"/>
        </w:rPr>
        <w:t>s</w:t>
      </w:r>
      <w:r w:rsidR="00A26AFA" w:rsidRPr="0012197D">
        <w:rPr>
          <w:rFonts w:ascii="Times New Roman" w:hAnsi="Times New Roman" w:cs="Times New Roman"/>
          <w:sz w:val="24"/>
        </w:rPr>
        <w:t xml:space="preserve"> of </w:t>
      </w:r>
      <w:r w:rsidR="00FE742F">
        <w:rPr>
          <w:rFonts w:ascii="Times New Roman" w:hAnsi="Times New Roman" w:cs="Times New Roman"/>
          <w:i/>
          <w:iCs/>
          <w:sz w:val="24"/>
        </w:rPr>
        <w:t>N. tenellus</w:t>
      </w:r>
      <w:r w:rsidR="00A26AFA" w:rsidRPr="0012197D">
        <w:rPr>
          <w:rFonts w:ascii="Times New Roman" w:hAnsi="Times New Roman" w:cs="Times New Roman"/>
          <w:sz w:val="24"/>
        </w:rPr>
        <w:t xml:space="preserve"> allow pathogens to traverse the</w:t>
      </w:r>
      <w:r w:rsidR="00852AD6">
        <w:rPr>
          <w:rFonts w:ascii="Times New Roman" w:hAnsi="Times New Roman" w:cs="Times New Roman"/>
          <w:sz w:val="24"/>
        </w:rPr>
        <w:t xml:space="preserve"> </w:t>
      </w:r>
      <w:r w:rsidR="00A26AFA" w:rsidRPr="0012197D">
        <w:rPr>
          <w:rFonts w:ascii="Times New Roman" w:hAnsi="Times New Roman" w:cs="Times New Roman"/>
          <w:sz w:val="24"/>
        </w:rPr>
        <w:t>stomach lining and colonize within the</w:t>
      </w:r>
      <w:r w:rsidR="0080688C" w:rsidRPr="0012197D">
        <w:rPr>
          <w:rFonts w:ascii="Times New Roman" w:hAnsi="Times New Roman" w:cs="Times New Roman"/>
          <w:sz w:val="24"/>
        </w:rPr>
        <w:t>ir</w:t>
      </w:r>
      <w:r w:rsidR="00A26AFA" w:rsidRPr="0012197D">
        <w:rPr>
          <w:rFonts w:ascii="Times New Roman" w:hAnsi="Times New Roman" w:cs="Times New Roman"/>
          <w:sz w:val="24"/>
        </w:rPr>
        <w:t xml:space="preserve"> salivary glands, </w:t>
      </w:r>
      <w:r w:rsidRPr="0012197D">
        <w:rPr>
          <w:rFonts w:ascii="Times New Roman" w:hAnsi="Times New Roman" w:cs="Times New Roman"/>
          <w:sz w:val="24"/>
        </w:rPr>
        <w:t>facilitating highly efficient transmission (Knowlton 1929; Suzuki et al. 2006</w:t>
      </w:r>
      <w:r w:rsidR="00852AD6">
        <w:rPr>
          <w:rFonts w:ascii="Times New Roman" w:hAnsi="Times New Roman" w:cs="Times New Roman"/>
          <w:sz w:val="24"/>
        </w:rPr>
        <w:t xml:space="preserve">; </w:t>
      </w:r>
      <w:r w:rsidRPr="0012197D">
        <w:rPr>
          <w:rFonts w:ascii="Times New Roman" w:hAnsi="Times New Roman" w:cs="Times New Roman"/>
          <w:sz w:val="24"/>
        </w:rPr>
        <w:t xml:space="preserve">Frantz et al. 2023). </w:t>
      </w:r>
      <w:bookmarkEnd w:id="4"/>
      <w:r w:rsidRPr="0012197D">
        <w:rPr>
          <w:rFonts w:ascii="Times New Roman" w:hAnsi="Times New Roman" w:cs="Times New Roman"/>
          <w:sz w:val="24"/>
        </w:rPr>
        <w:t xml:space="preserve">Further, </w:t>
      </w:r>
      <w:r w:rsidR="00FE742F">
        <w:rPr>
          <w:rFonts w:ascii="Times New Roman" w:hAnsi="Times New Roman" w:cs="Times New Roman"/>
          <w:i/>
          <w:iCs/>
          <w:sz w:val="24"/>
        </w:rPr>
        <w:t>N. tenellus</w:t>
      </w:r>
      <w:r w:rsidRPr="0012197D">
        <w:rPr>
          <w:rFonts w:ascii="Times New Roman" w:hAnsi="Times New Roman" w:cs="Times New Roman"/>
          <w:sz w:val="24"/>
        </w:rPr>
        <w:t xml:space="preserve"> does not exhibit strong host specificity, often feeding on </w:t>
      </w:r>
      <w:r w:rsidR="00852AD6">
        <w:rPr>
          <w:rFonts w:ascii="Times New Roman" w:hAnsi="Times New Roman" w:cs="Times New Roman"/>
          <w:sz w:val="24"/>
        </w:rPr>
        <w:t xml:space="preserve">hosts that cannot </w:t>
      </w:r>
      <w:r w:rsidR="001C6A75">
        <w:rPr>
          <w:rFonts w:ascii="Times New Roman" w:hAnsi="Times New Roman" w:cs="Times New Roman"/>
          <w:sz w:val="24"/>
        </w:rPr>
        <w:t xml:space="preserve">fully </w:t>
      </w:r>
      <w:r w:rsidR="00852AD6">
        <w:rPr>
          <w:rFonts w:ascii="Times New Roman" w:hAnsi="Times New Roman" w:cs="Times New Roman"/>
          <w:sz w:val="24"/>
        </w:rPr>
        <w:t xml:space="preserve">support development, </w:t>
      </w:r>
      <w:r w:rsidRPr="0012197D">
        <w:rPr>
          <w:rFonts w:ascii="Times New Roman" w:hAnsi="Times New Roman" w:cs="Times New Roman"/>
          <w:sz w:val="24"/>
        </w:rPr>
        <w:t xml:space="preserve">which enhances its ability to spread pathogens across diverse </w:t>
      </w:r>
      <w:r w:rsidR="00852AD6">
        <w:rPr>
          <w:rFonts w:ascii="Times New Roman" w:hAnsi="Times New Roman" w:cs="Times New Roman"/>
          <w:sz w:val="24"/>
        </w:rPr>
        <w:t>hosts</w:t>
      </w:r>
      <w:r w:rsidRPr="0012197D">
        <w:rPr>
          <w:rFonts w:ascii="Times New Roman" w:hAnsi="Times New Roman" w:cs="Times New Roman"/>
          <w:sz w:val="24"/>
        </w:rPr>
        <w:t xml:space="preserve"> (Thomas and Boll 1977).</w:t>
      </w:r>
      <w:r w:rsidR="001C6A75">
        <w:rPr>
          <w:rFonts w:ascii="Times New Roman" w:hAnsi="Times New Roman" w:cs="Times New Roman"/>
          <w:sz w:val="24"/>
        </w:rPr>
        <w:t xml:space="preserve"> In turn, t</w:t>
      </w:r>
      <w:r w:rsidRPr="0012197D">
        <w:rPr>
          <w:rFonts w:ascii="Times New Roman" w:hAnsi="Times New Roman" w:cs="Times New Roman"/>
          <w:sz w:val="24"/>
        </w:rPr>
        <w:t xml:space="preserve">he persistence and annual resurgence of pathogens are closely linked to the life cycle and migratory behavior of </w:t>
      </w:r>
      <w:r w:rsidR="00FE742F">
        <w:rPr>
          <w:rFonts w:ascii="Times New Roman" w:hAnsi="Times New Roman" w:cs="Times New Roman"/>
          <w:i/>
          <w:iCs/>
          <w:sz w:val="24"/>
        </w:rPr>
        <w:t>N. tenellus</w:t>
      </w:r>
      <w:r w:rsidRPr="0012197D">
        <w:rPr>
          <w:rFonts w:ascii="Times New Roman" w:hAnsi="Times New Roman" w:cs="Times New Roman"/>
          <w:sz w:val="24"/>
        </w:rPr>
        <w:t xml:space="preserve">. </w:t>
      </w:r>
      <w:r w:rsidRPr="000D5040">
        <w:rPr>
          <w:rFonts w:ascii="Times New Roman" w:hAnsi="Times New Roman" w:cs="Times New Roman"/>
          <w:sz w:val="24"/>
        </w:rPr>
        <w:t>Overwintering females lay eggs in spring, and</w:t>
      </w:r>
      <w:r w:rsidR="001C6A75" w:rsidRPr="000D5040">
        <w:rPr>
          <w:rFonts w:ascii="Times New Roman" w:hAnsi="Times New Roman" w:cs="Times New Roman"/>
          <w:sz w:val="24"/>
        </w:rPr>
        <w:t xml:space="preserve"> </w:t>
      </w:r>
      <w:r w:rsidRPr="000D5040">
        <w:rPr>
          <w:rFonts w:ascii="Times New Roman" w:hAnsi="Times New Roman" w:cs="Times New Roman"/>
          <w:sz w:val="24"/>
        </w:rPr>
        <w:t>nymphs acquire pathogens from weedy host plants before dispersing into agricultural fields</w:t>
      </w:r>
      <w:r w:rsidR="001C6A75" w:rsidRPr="000D5040">
        <w:rPr>
          <w:rFonts w:ascii="Times New Roman" w:hAnsi="Times New Roman" w:cs="Times New Roman"/>
          <w:sz w:val="24"/>
        </w:rPr>
        <w:t xml:space="preserve"> </w:t>
      </w:r>
      <w:r w:rsidR="000D5040">
        <w:rPr>
          <w:rFonts w:ascii="Times New Roman" w:hAnsi="Times New Roman" w:cs="Times New Roman"/>
          <w:sz w:val="24"/>
          <w:szCs w:val="24"/>
        </w:rPr>
        <w:t>(Lee et al. 2022</w:t>
      </w:r>
      <w:r w:rsidR="00025DF1">
        <w:rPr>
          <w:rFonts w:ascii="Times New Roman" w:hAnsi="Times New Roman" w:cs="Times New Roman"/>
          <w:sz w:val="24"/>
          <w:szCs w:val="24"/>
        </w:rPr>
        <w:t xml:space="preserve">; </w:t>
      </w:r>
      <w:r w:rsidR="000D5040" w:rsidRPr="000D5040">
        <w:rPr>
          <w:rFonts w:ascii="Times New Roman" w:hAnsi="Times New Roman" w:cs="Times New Roman"/>
          <w:sz w:val="24"/>
          <w:szCs w:val="24"/>
        </w:rPr>
        <w:t>Meyerdirk</w:t>
      </w:r>
      <w:r w:rsidR="000D5040">
        <w:rPr>
          <w:rFonts w:ascii="Times New Roman" w:hAnsi="Times New Roman" w:cs="Times New Roman"/>
          <w:sz w:val="24"/>
          <w:szCs w:val="24"/>
        </w:rPr>
        <w:t xml:space="preserve"> and</w:t>
      </w:r>
      <w:r w:rsidR="000D5040" w:rsidRPr="000D5040">
        <w:rPr>
          <w:rFonts w:ascii="Times New Roman" w:hAnsi="Times New Roman" w:cs="Times New Roman"/>
          <w:sz w:val="24"/>
          <w:szCs w:val="24"/>
        </w:rPr>
        <w:t xml:space="preserve"> Hessein</w:t>
      </w:r>
      <w:r w:rsidR="000D5040">
        <w:rPr>
          <w:rFonts w:ascii="Times New Roman" w:hAnsi="Times New Roman" w:cs="Times New Roman"/>
          <w:sz w:val="24"/>
          <w:szCs w:val="24"/>
        </w:rPr>
        <w:t xml:space="preserve"> 1985</w:t>
      </w:r>
      <w:r w:rsidR="00025DF1">
        <w:rPr>
          <w:rFonts w:ascii="Times New Roman" w:hAnsi="Times New Roman" w:cs="Times New Roman"/>
          <w:sz w:val="24"/>
          <w:szCs w:val="24"/>
        </w:rPr>
        <w:t>;</w:t>
      </w:r>
      <w:r w:rsidR="000D5040" w:rsidRPr="000D5040">
        <w:rPr>
          <w:rFonts w:ascii="Times New Roman" w:hAnsi="Times New Roman" w:cs="Times New Roman"/>
          <w:sz w:val="24"/>
          <w:szCs w:val="24"/>
        </w:rPr>
        <w:t xml:space="preserve"> Meyerdirk</w:t>
      </w:r>
      <w:r w:rsidR="000D5040">
        <w:rPr>
          <w:rFonts w:ascii="Times New Roman" w:hAnsi="Times New Roman" w:cs="Times New Roman"/>
          <w:sz w:val="24"/>
          <w:szCs w:val="24"/>
        </w:rPr>
        <w:t xml:space="preserve"> and </w:t>
      </w:r>
      <w:r w:rsidR="000D5040" w:rsidRPr="000D5040">
        <w:rPr>
          <w:rFonts w:ascii="Times New Roman" w:hAnsi="Times New Roman" w:cs="Times New Roman"/>
          <w:sz w:val="24"/>
          <w:szCs w:val="24"/>
        </w:rPr>
        <w:t>Moratorio</w:t>
      </w:r>
      <w:r w:rsidR="000D5040">
        <w:rPr>
          <w:rFonts w:ascii="Times New Roman" w:hAnsi="Times New Roman" w:cs="Times New Roman"/>
          <w:sz w:val="24"/>
          <w:szCs w:val="24"/>
        </w:rPr>
        <w:t xml:space="preserve"> 1987). </w:t>
      </w:r>
      <w:r w:rsidRPr="0012197D">
        <w:rPr>
          <w:rFonts w:ascii="Times New Roman" w:hAnsi="Times New Roman" w:cs="Times New Roman"/>
          <w:sz w:val="24"/>
        </w:rPr>
        <w:t>Early-season populations tend to establish on weeds in the Brassicaceae famil</w:t>
      </w:r>
      <w:r w:rsidR="0080688C" w:rsidRPr="0012197D">
        <w:rPr>
          <w:rFonts w:ascii="Times New Roman" w:hAnsi="Times New Roman" w:cs="Times New Roman"/>
          <w:sz w:val="24"/>
        </w:rPr>
        <w:t>y</w:t>
      </w:r>
      <w:r w:rsidRPr="0012197D">
        <w:rPr>
          <w:rFonts w:ascii="Times New Roman" w:hAnsi="Times New Roman" w:cs="Times New Roman"/>
          <w:sz w:val="24"/>
        </w:rPr>
        <w:t xml:space="preserve">, which serve as primary hosts (Hudson et al. 2010). </w:t>
      </w:r>
      <w:r w:rsidRPr="00025DF1">
        <w:rPr>
          <w:rFonts w:ascii="Times New Roman" w:hAnsi="Times New Roman" w:cs="Times New Roman"/>
          <w:sz w:val="24"/>
        </w:rPr>
        <w:t xml:space="preserve">As temperatures rise in mid-April and these weed hosts dry out, </w:t>
      </w:r>
      <w:r w:rsidR="00FE742F" w:rsidRPr="00025DF1">
        <w:rPr>
          <w:rFonts w:ascii="Times New Roman" w:hAnsi="Times New Roman" w:cs="Times New Roman"/>
          <w:i/>
          <w:iCs/>
          <w:sz w:val="24"/>
        </w:rPr>
        <w:t>N. tenellus</w:t>
      </w:r>
      <w:r w:rsidR="0080688C" w:rsidRPr="00025DF1">
        <w:rPr>
          <w:rFonts w:ascii="Times New Roman" w:hAnsi="Times New Roman" w:cs="Times New Roman"/>
          <w:sz w:val="24"/>
        </w:rPr>
        <w:t xml:space="preserve"> </w:t>
      </w:r>
      <w:r w:rsidRPr="00025DF1">
        <w:rPr>
          <w:rFonts w:ascii="Times New Roman" w:hAnsi="Times New Roman" w:cs="Times New Roman"/>
          <w:sz w:val="24"/>
        </w:rPr>
        <w:t>disperse into summer crops</w:t>
      </w:r>
      <w:r w:rsidR="001C6A75" w:rsidRPr="00025DF1">
        <w:rPr>
          <w:rFonts w:ascii="Times New Roman" w:hAnsi="Times New Roman" w:cs="Times New Roman"/>
          <w:sz w:val="24"/>
        </w:rPr>
        <w:t xml:space="preserve"> (</w:t>
      </w:r>
      <w:r w:rsidR="00025DF1" w:rsidRPr="00025DF1">
        <w:rPr>
          <w:rFonts w:ascii="Times New Roman" w:hAnsi="Times New Roman" w:cs="Times New Roman"/>
          <w:sz w:val="24"/>
        </w:rPr>
        <w:t>Horton et al 2018</w:t>
      </w:r>
      <w:r w:rsidR="00025DF1">
        <w:rPr>
          <w:rFonts w:ascii="Times New Roman" w:hAnsi="Times New Roman" w:cs="Times New Roman"/>
          <w:sz w:val="24"/>
        </w:rPr>
        <w:t xml:space="preserve">; Munyaneza et al. 2006b). </w:t>
      </w:r>
      <w:r w:rsidRPr="00025DF1">
        <w:rPr>
          <w:rFonts w:ascii="Times New Roman" w:hAnsi="Times New Roman" w:cs="Times New Roman"/>
          <w:sz w:val="24"/>
        </w:rPr>
        <w:t>This seas</w:t>
      </w:r>
      <w:r w:rsidRPr="0012197D">
        <w:rPr>
          <w:rFonts w:ascii="Times New Roman" w:hAnsi="Times New Roman" w:cs="Times New Roman"/>
          <w:sz w:val="24"/>
        </w:rPr>
        <w:t xml:space="preserve">onal movement plays a role in the epidemiology of BCTV and CPt, yet the full extent of host use and pathogen transmission </w:t>
      </w:r>
      <w:r w:rsidR="001C6A75">
        <w:rPr>
          <w:rFonts w:ascii="Times New Roman" w:hAnsi="Times New Roman" w:cs="Times New Roman"/>
          <w:sz w:val="24"/>
        </w:rPr>
        <w:t>across seasons</w:t>
      </w:r>
      <w:r w:rsidRPr="0012197D">
        <w:rPr>
          <w:rFonts w:ascii="Times New Roman" w:hAnsi="Times New Roman" w:cs="Times New Roman"/>
          <w:sz w:val="24"/>
        </w:rPr>
        <w:t xml:space="preserve"> remains poorly understood</w:t>
      </w:r>
      <w:r w:rsidRPr="001C6A75">
        <w:rPr>
          <w:rFonts w:ascii="Times New Roman" w:hAnsi="Times New Roman" w:cs="Times New Roman"/>
          <w:sz w:val="24"/>
          <w:szCs w:val="24"/>
        </w:rPr>
        <w:t>.</w:t>
      </w:r>
      <w:r w:rsidR="001C6A75" w:rsidRPr="009B4B26">
        <w:rPr>
          <w:rFonts w:ascii="Times New Roman" w:hAnsi="Times New Roman" w:cs="Times New Roman"/>
          <w:sz w:val="24"/>
          <w:szCs w:val="24"/>
        </w:rPr>
        <w:t xml:space="preserve"> </w:t>
      </w:r>
      <w:r w:rsidRPr="009B4B26">
        <w:rPr>
          <w:rFonts w:ascii="Times New Roman" w:hAnsi="Times New Roman" w:cs="Times New Roman"/>
          <w:sz w:val="24"/>
          <w:szCs w:val="24"/>
        </w:rPr>
        <w:t xml:space="preserve">To better characterize seasonal host use of </w:t>
      </w:r>
      <w:r w:rsidR="00FE742F">
        <w:rPr>
          <w:rFonts w:ascii="Times New Roman" w:eastAsiaTheme="majorEastAsia" w:hAnsi="Times New Roman" w:cs="Times New Roman"/>
          <w:i/>
          <w:iCs/>
          <w:sz w:val="24"/>
          <w:szCs w:val="24"/>
        </w:rPr>
        <w:t>N. tenellus</w:t>
      </w:r>
      <w:r w:rsidRPr="009B4B26">
        <w:rPr>
          <w:rFonts w:ascii="Times New Roman" w:hAnsi="Times New Roman" w:cs="Times New Roman"/>
          <w:sz w:val="24"/>
          <w:szCs w:val="24"/>
        </w:rPr>
        <w:t xml:space="preserve"> and its role in pathogen transmission, we conducted molecular gut content analysis</w:t>
      </w:r>
      <w:r w:rsidR="001C6A75">
        <w:rPr>
          <w:rFonts w:ascii="Times New Roman" w:hAnsi="Times New Roman" w:cs="Times New Roman"/>
          <w:sz w:val="24"/>
          <w:szCs w:val="24"/>
        </w:rPr>
        <w:t xml:space="preserve"> across three growing seasons.</w:t>
      </w:r>
    </w:p>
    <w:p w14:paraId="5FF58A87" w14:textId="77777777" w:rsidR="001C6A75" w:rsidRDefault="001C6A75" w:rsidP="001C6A75">
      <w:pPr>
        <w:spacing w:after="0" w:line="480" w:lineRule="auto"/>
        <w:ind w:firstLine="540"/>
        <w:contextualSpacing/>
        <w:rPr>
          <w:rFonts w:ascii="Times New Roman" w:hAnsi="Times New Roman" w:cs="Times New Roman"/>
          <w:sz w:val="24"/>
          <w:szCs w:val="24"/>
        </w:rPr>
      </w:pPr>
    </w:p>
    <w:p w14:paraId="02575829" w14:textId="77777777" w:rsidR="001C6A75" w:rsidRPr="0012197D" w:rsidRDefault="001C6A75" w:rsidP="001C6A75">
      <w:pPr>
        <w:spacing w:after="0" w:line="480" w:lineRule="auto"/>
        <w:contextualSpacing/>
        <w:rPr>
          <w:rFonts w:ascii="Times New Roman" w:hAnsi="Times New Roman" w:cs="Times New Roman"/>
          <w:b/>
          <w:bCs/>
          <w:i/>
          <w:iCs/>
          <w:sz w:val="24"/>
        </w:rPr>
      </w:pPr>
      <w:r w:rsidRPr="0012197D">
        <w:rPr>
          <w:rFonts w:ascii="Times New Roman" w:hAnsi="Times New Roman" w:cs="Times New Roman"/>
          <w:b/>
          <w:bCs/>
          <w:i/>
          <w:iCs/>
          <w:sz w:val="24"/>
        </w:rPr>
        <w:t>Site Selection and Sampling</w:t>
      </w:r>
    </w:p>
    <w:p w14:paraId="2ECA6E3C" w14:textId="1E94A55A" w:rsidR="005B3870" w:rsidRPr="00C14131" w:rsidRDefault="001C6A75" w:rsidP="00481E61">
      <w:pPr>
        <w:spacing w:after="0" w:line="480" w:lineRule="auto"/>
        <w:contextualSpacing/>
        <w:rPr>
          <w:rFonts w:ascii="Times New Roman" w:hAnsi="Times New Roman" w:cs="Times New Roman"/>
          <w:b/>
          <w:bCs/>
          <w:sz w:val="24"/>
        </w:rPr>
      </w:pPr>
      <w:r w:rsidRPr="0012197D">
        <w:rPr>
          <w:rFonts w:ascii="Times New Roman" w:hAnsi="Times New Roman" w:cs="Times New Roman"/>
          <w:sz w:val="24"/>
        </w:rPr>
        <w:lastRenderedPageBreak/>
        <w:t>Sampling was conducted a</w:t>
      </w:r>
      <w:r>
        <w:rPr>
          <w:rFonts w:ascii="Times New Roman" w:hAnsi="Times New Roman" w:cs="Times New Roman"/>
          <w:sz w:val="24"/>
        </w:rPr>
        <w:t>t sites a</w:t>
      </w:r>
      <w:r w:rsidRPr="0012197D">
        <w:rPr>
          <w:rFonts w:ascii="Times New Roman" w:hAnsi="Times New Roman" w:cs="Times New Roman"/>
          <w:sz w:val="24"/>
        </w:rPr>
        <w:t>cross the Columbia River Basin during the 2019</w:t>
      </w:r>
      <w:r>
        <w:rPr>
          <w:rFonts w:ascii="Times New Roman" w:hAnsi="Times New Roman" w:cs="Times New Roman"/>
          <w:sz w:val="24"/>
        </w:rPr>
        <w:t xml:space="preserve"> and </w:t>
      </w:r>
      <w:r w:rsidRPr="0012197D">
        <w:rPr>
          <w:rFonts w:ascii="Times New Roman" w:hAnsi="Times New Roman" w:cs="Times New Roman"/>
          <w:sz w:val="24"/>
        </w:rPr>
        <w:t>2020 growing seasons and in spring of 2021</w:t>
      </w:r>
      <w:r>
        <w:rPr>
          <w:rFonts w:ascii="Times New Roman" w:hAnsi="Times New Roman" w:cs="Times New Roman"/>
          <w:sz w:val="24"/>
        </w:rPr>
        <w:t xml:space="preserve"> (Fig. 1)</w:t>
      </w:r>
      <w:r w:rsidRPr="0012197D">
        <w:rPr>
          <w:rFonts w:ascii="Times New Roman" w:hAnsi="Times New Roman" w:cs="Times New Roman"/>
          <w:sz w:val="24"/>
        </w:rPr>
        <w:t xml:space="preserve">. Most sites were </w:t>
      </w:r>
      <w:r w:rsidR="00877E9B">
        <w:rPr>
          <w:rFonts w:ascii="Times New Roman" w:hAnsi="Times New Roman" w:cs="Times New Roman"/>
          <w:sz w:val="24"/>
        </w:rPr>
        <w:t xml:space="preserve">included in the </w:t>
      </w:r>
      <w:r w:rsidRPr="0012197D">
        <w:rPr>
          <w:rFonts w:ascii="Times New Roman" w:hAnsi="Times New Roman" w:cs="Times New Roman"/>
          <w:sz w:val="24"/>
        </w:rPr>
        <w:t xml:space="preserve">Washington State University’s potato pest monitoring network, </w:t>
      </w:r>
      <w:r>
        <w:rPr>
          <w:rFonts w:ascii="Times New Roman" w:hAnsi="Times New Roman" w:cs="Times New Roman"/>
          <w:sz w:val="24"/>
        </w:rPr>
        <w:t xml:space="preserve">a </w:t>
      </w:r>
      <w:r w:rsidR="00877E9B">
        <w:rPr>
          <w:rFonts w:ascii="Times New Roman" w:hAnsi="Times New Roman" w:cs="Times New Roman"/>
          <w:sz w:val="24"/>
        </w:rPr>
        <w:t>standardized sampling network on commercial farms</w:t>
      </w:r>
      <w:r>
        <w:rPr>
          <w:rFonts w:ascii="Times New Roman" w:hAnsi="Times New Roman" w:cs="Times New Roman"/>
          <w:sz w:val="24"/>
        </w:rPr>
        <w:t>; a</w:t>
      </w:r>
      <w:r w:rsidR="00877E9B">
        <w:rPr>
          <w:rFonts w:ascii="Times New Roman" w:hAnsi="Times New Roman" w:cs="Times New Roman"/>
          <w:sz w:val="24"/>
        </w:rPr>
        <w:t xml:space="preserve">dditional </w:t>
      </w:r>
      <w:r>
        <w:rPr>
          <w:rFonts w:ascii="Times New Roman" w:hAnsi="Times New Roman" w:cs="Times New Roman"/>
          <w:sz w:val="24"/>
        </w:rPr>
        <w:t xml:space="preserve">sites were at University </w:t>
      </w:r>
      <w:r w:rsidRPr="0012197D">
        <w:rPr>
          <w:rFonts w:ascii="Times New Roman" w:hAnsi="Times New Roman" w:cs="Times New Roman"/>
          <w:sz w:val="24"/>
        </w:rPr>
        <w:t>research farms. In 2019 and 2020, sampling focused on irrigated potato fields and adjacent weedy areas, while in 2021 collections occurred near potato fields before planting</w:t>
      </w:r>
      <w:r w:rsidR="00877E9B">
        <w:rPr>
          <w:rFonts w:ascii="Times New Roman" w:hAnsi="Times New Roman" w:cs="Times New Roman"/>
          <w:sz w:val="24"/>
        </w:rPr>
        <w:t xml:space="preserve"> (Fig. 1)</w:t>
      </w:r>
      <w:r w:rsidRPr="0012197D">
        <w:rPr>
          <w:rFonts w:ascii="Times New Roman" w:hAnsi="Times New Roman" w:cs="Times New Roman"/>
          <w:sz w:val="24"/>
        </w:rPr>
        <w:t>.</w:t>
      </w:r>
      <w:r>
        <w:rPr>
          <w:rFonts w:ascii="Times New Roman" w:hAnsi="Times New Roman" w:cs="Times New Roman"/>
          <w:sz w:val="24"/>
        </w:rPr>
        <w:t xml:space="preserve"> </w:t>
      </w:r>
      <w:r w:rsidR="00877E9B">
        <w:rPr>
          <w:rFonts w:ascii="Times New Roman" w:hAnsi="Times New Roman" w:cs="Times New Roman"/>
          <w:sz w:val="24"/>
        </w:rPr>
        <w:t xml:space="preserve">Our </w:t>
      </w:r>
      <w:r w:rsidRPr="001C6A75">
        <w:rPr>
          <w:rFonts w:ascii="Times New Roman" w:hAnsi="Times New Roman" w:cs="Times New Roman"/>
          <w:sz w:val="24"/>
          <w:szCs w:val="24"/>
        </w:rPr>
        <w:t xml:space="preserve">approach </w:t>
      </w:r>
      <w:del w:id="5" w:author="Anderson, Riley Morgan" w:date="2025-05-09T11:17:00Z" w16du:dateUtc="2025-05-09T15:17:00Z">
        <w:r w:rsidRPr="001C6A75" w:rsidDel="005F5400">
          <w:rPr>
            <w:rFonts w:ascii="Times New Roman" w:hAnsi="Times New Roman" w:cs="Times New Roman"/>
            <w:sz w:val="24"/>
            <w:szCs w:val="24"/>
          </w:rPr>
          <w:delText>allowed us</w:delText>
        </w:r>
      </w:del>
      <w:ins w:id="6" w:author="Anderson, Riley Morgan" w:date="2025-05-09T11:17:00Z" w16du:dateUtc="2025-05-09T15:17:00Z">
        <w:r w:rsidR="005F5400">
          <w:rPr>
            <w:rFonts w:ascii="Times New Roman" w:hAnsi="Times New Roman" w:cs="Times New Roman"/>
            <w:sz w:val="24"/>
            <w:szCs w:val="24"/>
          </w:rPr>
          <w:t>aims</w:t>
        </w:r>
      </w:ins>
      <w:r w:rsidRPr="001C6A75">
        <w:rPr>
          <w:rFonts w:ascii="Times New Roman" w:hAnsi="Times New Roman" w:cs="Times New Roman"/>
          <w:sz w:val="24"/>
          <w:szCs w:val="24"/>
        </w:rPr>
        <w:t xml:space="preserve"> to identify key plant species that </w:t>
      </w:r>
      <w:ins w:id="7" w:author="Anderson, Riley Morgan" w:date="2025-05-09T11:18:00Z" w16du:dateUtc="2025-05-09T15:18:00Z">
        <w:r w:rsidR="005F5400">
          <w:rPr>
            <w:rFonts w:ascii="Times New Roman" w:hAnsi="Times New Roman" w:cs="Times New Roman"/>
            <w:sz w:val="24"/>
            <w:szCs w:val="24"/>
          </w:rPr>
          <w:t xml:space="preserve">may </w:t>
        </w:r>
      </w:ins>
      <w:r w:rsidRPr="001C6A75">
        <w:rPr>
          <w:rFonts w:ascii="Times New Roman" w:hAnsi="Times New Roman" w:cs="Times New Roman"/>
          <w:sz w:val="24"/>
          <w:szCs w:val="24"/>
        </w:rPr>
        <w:t xml:space="preserve">serve as hosts at different times of the year, </w:t>
      </w:r>
      <w:r w:rsidR="00877E9B">
        <w:rPr>
          <w:rFonts w:ascii="Times New Roman" w:hAnsi="Times New Roman" w:cs="Times New Roman"/>
          <w:sz w:val="24"/>
          <w:szCs w:val="24"/>
        </w:rPr>
        <w:t>and</w:t>
      </w:r>
      <w:r w:rsidRPr="001C6A75">
        <w:rPr>
          <w:rFonts w:ascii="Times New Roman" w:hAnsi="Times New Roman" w:cs="Times New Roman"/>
          <w:sz w:val="24"/>
          <w:szCs w:val="24"/>
        </w:rPr>
        <w:t xml:space="preserve"> plant tissue samples from collection sites were tested for the presence of pathogens to assess </w:t>
      </w:r>
      <w:r w:rsidR="00877E9B">
        <w:rPr>
          <w:rFonts w:ascii="Times New Roman" w:hAnsi="Times New Roman" w:cs="Times New Roman"/>
          <w:sz w:val="24"/>
          <w:szCs w:val="24"/>
        </w:rPr>
        <w:t xml:space="preserve">potential </w:t>
      </w:r>
      <w:r w:rsidRPr="001C6A75">
        <w:rPr>
          <w:rFonts w:ascii="Times New Roman" w:hAnsi="Times New Roman" w:cs="Times New Roman"/>
          <w:sz w:val="24"/>
          <w:szCs w:val="24"/>
        </w:rPr>
        <w:t xml:space="preserve">sources of infection (Foutz et al. 2025). </w:t>
      </w:r>
      <w:del w:id="8" w:author="Anderson, Riley Morgan" w:date="2025-05-09T11:19:00Z" w16du:dateUtc="2025-05-09T15:19:00Z">
        <w:r w:rsidRPr="001C6A75" w:rsidDel="005F5400">
          <w:rPr>
            <w:rFonts w:ascii="Times New Roman" w:hAnsi="Times New Roman" w:cs="Times New Roman"/>
            <w:sz w:val="24"/>
            <w:szCs w:val="24"/>
          </w:rPr>
          <w:delText>By</w:delText>
        </w:r>
        <w:r w:rsidR="00877E9B" w:rsidDel="005F5400">
          <w:rPr>
            <w:rFonts w:ascii="Times New Roman" w:hAnsi="Times New Roman" w:cs="Times New Roman"/>
            <w:sz w:val="24"/>
            <w:szCs w:val="24"/>
          </w:rPr>
          <w:delText xml:space="preserve"> l</w:delText>
        </w:r>
      </w:del>
      <w:ins w:id="9" w:author="Anderson, Riley Morgan" w:date="2025-05-09T11:19:00Z" w16du:dateUtc="2025-05-09T15:19:00Z">
        <w:r w:rsidR="005F5400">
          <w:rPr>
            <w:rFonts w:ascii="Times New Roman" w:hAnsi="Times New Roman" w:cs="Times New Roman"/>
            <w:sz w:val="24"/>
            <w:szCs w:val="24"/>
          </w:rPr>
          <w:t>L</w:t>
        </w:r>
      </w:ins>
      <w:r w:rsidR="00877E9B">
        <w:rPr>
          <w:rFonts w:ascii="Times New Roman" w:hAnsi="Times New Roman" w:cs="Times New Roman"/>
          <w:sz w:val="24"/>
          <w:szCs w:val="24"/>
        </w:rPr>
        <w:t>inking vector molecular</w:t>
      </w:r>
      <w:r w:rsidRPr="001C6A75">
        <w:rPr>
          <w:rFonts w:ascii="Times New Roman" w:hAnsi="Times New Roman" w:cs="Times New Roman"/>
          <w:sz w:val="24"/>
          <w:szCs w:val="24"/>
        </w:rPr>
        <w:t xml:space="preserve"> gut content analysis with pathogen detection, </w:t>
      </w:r>
      <w:del w:id="10" w:author="Anderson, Riley Morgan" w:date="2025-05-09T11:19:00Z" w16du:dateUtc="2025-05-09T15:19:00Z">
        <w:r w:rsidRPr="001C6A75" w:rsidDel="005F5400">
          <w:rPr>
            <w:rFonts w:ascii="Times New Roman" w:hAnsi="Times New Roman" w:cs="Times New Roman"/>
            <w:sz w:val="24"/>
            <w:szCs w:val="24"/>
          </w:rPr>
          <w:delText xml:space="preserve">we </w:delText>
        </w:r>
        <w:r w:rsidR="00877E9B" w:rsidDel="005F5400">
          <w:rPr>
            <w:rFonts w:ascii="Times New Roman" w:hAnsi="Times New Roman" w:cs="Times New Roman"/>
            <w:sz w:val="24"/>
            <w:szCs w:val="24"/>
          </w:rPr>
          <w:delText>can better</w:delText>
        </w:r>
        <w:r w:rsidRPr="001C6A75" w:rsidDel="005F5400">
          <w:rPr>
            <w:rFonts w:ascii="Times New Roman" w:hAnsi="Times New Roman" w:cs="Times New Roman"/>
            <w:sz w:val="24"/>
            <w:szCs w:val="24"/>
          </w:rPr>
          <w:delText xml:space="preserve"> understand</w:delText>
        </w:r>
      </w:del>
      <w:ins w:id="11" w:author="Anderson, Riley Morgan" w:date="2025-05-09T11:19:00Z" w16du:dateUtc="2025-05-09T15:19:00Z">
        <w:r w:rsidR="005F5400">
          <w:rPr>
            <w:rFonts w:ascii="Times New Roman" w:hAnsi="Times New Roman" w:cs="Times New Roman"/>
            <w:sz w:val="24"/>
            <w:szCs w:val="24"/>
          </w:rPr>
          <w:t>may resolve</w:t>
        </w:r>
      </w:ins>
      <w:r w:rsidRPr="001C6A75">
        <w:rPr>
          <w:rFonts w:ascii="Times New Roman" w:hAnsi="Times New Roman" w:cs="Times New Roman"/>
          <w:sz w:val="24"/>
          <w:szCs w:val="24"/>
        </w:rPr>
        <w:t xml:space="preserve"> host-pathogen interactions and improve predictive models for disease outbreaks.</w:t>
      </w:r>
      <w:r w:rsidR="007870E8">
        <w:rPr>
          <w:rFonts w:ascii="Times New Roman" w:hAnsi="Times New Roman" w:cs="Times New Roman"/>
          <w:sz w:val="24"/>
          <w:szCs w:val="24"/>
        </w:rPr>
        <w:t xml:space="preserve"> </w:t>
      </w:r>
      <w:r w:rsidRPr="0012197D">
        <w:rPr>
          <w:rFonts w:ascii="Times New Roman" w:hAnsi="Times New Roman" w:cs="Times New Roman"/>
          <w:sz w:val="24"/>
        </w:rPr>
        <w:t xml:space="preserve">Sampling </w:t>
      </w:r>
      <w:del w:id="12" w:author="Anderson, Riley Morgan" w:date="2025-05-09T11:20:00Z" w16du:dateUtc="2025-05-09T15:20:00Z">
        <w:r w:rsidRPr="0012197D" w:rsidDel="005F5400">
          <w:rPr>
            <w:rFonts w:ascii="Times New Roman" w:hAnsi="Times New Roman" w:cs="Times New Roman"/>
            <w:sz w:val="24"/>
          </w:rPr>
          <w:delText>was performed</w:delText>
        </w:r>
      </w:del>
      <w:ins w:id="13" w:author="Anderson, Riley Morgan" w:date="2025-05-09T11:20:00Z" w16du:dateUtc="2025-05-09T15:20:00Z">
        <w:r w:rsidR="005F5400">
          <w:rPr>
            <w:rFonts w:ascii="Times New Roman" w:hAnsi="Times New Roman" w:cs="Times New Roman"/>
            <w:sz w:val="24"/>
          </w:rPr>
          <w:t>occurred</w:t>
        </w:r>
      </w:ins>
      <w:r w:rsidRPr="0012197D">
        <w:rPr>
          <w:rFonts w:ascii="Times New Roman" w:hAnsi="Times New Roman" w:cs="Times New Roman"/>
          <w:sz w:val="24"/>
        </w:rPr>
        <w:t xml:space="preserve"> every other week in 2019</w:t>
      </w:r>
      <w:r w:rsidR="00877E9B">
        <w:rPr>
          <w:rFonts w:ascii="Times New Roman" w:hAnsi="Times New Roman" w:cs="Times New Roman"/>
          <w:sz w:val="24"/>
        </w:rPr>
        <w:t xml:space="preserve"> and </w:t>
      </w:r>
      <w:r w:rsidRPr="0012197D">
        <w:rPr>
          <w:rFonts w:ascii="Times New Roman" w:hAnsi="Times New Roman" w:cs="Times New Roman"/>
          <w:sz w:val="24"/>
        </w:rPr>
        <w:t xml:space="preserve">2020 and weekly in 2021. Insects were collected using a reversible leaf blower, suctioned into organdy bags, and transferred to resealable plastic bags </w:t>
      </w:r>
      <w:r w:rsidRPr="0012197D">
        <w:rPr>
          <w:rFonts w:ascii="Times New Roman" w:hAnsi="Times New Roman" w:cs="Times New Roman"/>
          <w:sz w:val="24"/>
          <w:szCs w:val="24"/>
        </w:rPr>
        <w:t xml:space="preserve">(26cc Gas Handheld Blower Vacuum, Homelite Corporation, Charlotte, NC). </w:t>
      </w:r>
      <w:r w:rsidRPr="0012197D">
        <w:rPr>
          <w:rFonts w:ascii="Times New Roman" w:hAnsi="Times New Roman" w:cs="Times New Roman"/>
          <w:sz w:val="24"/>
        </w:rPr>
        <w:t>All potential weedy host stands within 100 m of potato fields were sampled for one minute per plant stand. Additionally, five leaves per sampled stand of weeds or potatoes were collected for pathogen testing. Live insects and plant samples were transported on ice and immediately frozen at -40 °C upon arrival at the laboratory.</w:t>
      </w:r>
      <w:r w:rsidR="00877E9B">
        <w:rPr>
          <w:rFonts w:ascii="Times New Roman" w:hAnsi="Times New Roman" w:cs="Times New Roman"/>
          <w:sz w:val="24"/>
        </w:rPr>
        <w:t xml:space="preserve"> </w:t>
      </w:r>
      <w:commentRangeStart w:id="14"/>
      <w:r w:rsidR="00877E9B">
        <w:rPr>
          <w:rFonts w:ascii="Times New Roman" w:hAnsi="Times New Roman" w:cs="Times New Roman"/>
          <w:sz w:val="24"/>
        </w:rPr>
        <w:t xml:space="preserve">Although </w:t>
      </w:r>
      <w:r w:rsidR="00FE742F">
        <w:rPr>
          <w:rFonts w:ascii="Times New Roman" w:hAnsi="Times New Roman" w:cs="Times New Roman"/>
          <w:i/>
          <w:iCs/>
          <w:sz w:val="24"/>
        </w:rPr>
        <w:t>N. tenellus</w:t>
      </w:r>
      <w:r w:rsidR="00877E9B" w:rsidRPr="0012197D">
        <w:rPr>
          <w:rFonts w:ascii="Times New Roman" w:hAnsi="Times New Roman" w:cs="Times New Roman"/>
          <w:i/>
          <w:iCs/>
          <w:sz w:val="24"/>
        </w:rPr>
        <w:t xml:space="preserve"> </w:t>
      </w:r>
      <w:r w:rsidR="00877E9B" w:rsidRPr="0012197D">
        <w:rPr>
          <w:rFonts w:ascii="Times New Roman" w:hAnsi="Times New Roman" w:cs="Times New Roman"/>
          <w:sz w:val="24"/>
        </w:rPr>
        <w:t>are difficult to identify due to their similarity to other leafhopper non-vector species commonly found</w:t>
      </w:r>
      <w:r w:rsidR="00877E9B">
        <w:rPr>
          <w:rFonts w:ascii="Times New Roman" w:hAnsi="Times New Roman" w:cs="Times New Roman"/>
          <w:sz w:val="24"/>
        </w:rPr>
        <w:t>, a</w:t>
      </w:r>
      <w:r w:rsidR="00877E9B" w:rsidRPr="0012197D">
        <w:rPr>
          <w:rFonts w:ascii="Times New Roman" w:hAnsi="Times New Roman" w:cs="Times New Roman"/>
          <w:sz w:val="24"/>
        </w:rPr>
        <w:t xml:space="preserve">dults </w:t>
      </w:r>
      <w:r w:rsidR="00FE742F">
        <w:rPr>
          <w:rFonts w:ascii="Times New Roman" w:hAnsi="Times New Roman" w:cs="Times New Roman"/>
          <w:i/>
          <w:iCs/>
          <w:sz w:val="24"/>
        </w:rPr>
        <w:t>N. tenellus</w:t>
      </w:r>
      <w:r w:rsidR="00877E9B" w:rsidRPr="0012197D">
        <w:rPr>
          <w:rFonts w:ascii="Times New Roman" w:hAnsi="Times New Roman" w:cs="Times New Roman"/>
          <w:i/>
          <w:iCs/>
          <w:sz w:val="24"/>
        </w:rPr>
        <w:t xml:space="preserve"> </w:t>
      </w:r>
      <w:r w:rsidR="00877E9B" w:rsidRPr="0012197D">
        <w:rPr>
          <w:rFonts w:ascii="Times New Roman" w:hAnsi="Times New Roman" w:cs="Times New Roman"/>
          <w:sz w:val="24"/>
        </w:rPr>
        <w:t>measure 3</w:t>
      </w:r>
      <w:r w:rsidR="00877E9B">
        <w:rPr>
          <w:rFonts w:ascii="Times New Roman" w:hAnsi="Times New Roman" w:cs="Times New Roman"/>
          <w:sz w:val="24"/>
        </w:rPr>
        <w:t xml:space="preserve"> to </w:t>
      </w:r>
      <w:r w:rsidR="00877E9B" w:rsidRPr="0012197D">
        <w:rPr>
          <w:rFonts w:ascii="Times New Roman" w:hAnsi="Times New Roman" w:cs="Times New Roman"/>
          <w:sz w:val="24"/>
        </w:rPr>
        <w:t>4 mm in length, with a pale green to tan coloration and a tapered, bullet body shape</w:t>
      </w:r>
      <w:r w:rsidR="00877E9B">
        <w:rPr>
          <w:rFonts w:ascii="Times New Roman" w:hAnsi="Times New Roman" w:cs="Times New Roman"/>
          <w:sz w:val="24"/>
        </w:rPr>
        <w:t xml:space="preserve"> (</w:t>
      </w:r>
      <w:commentRangeStart w:id="15"/>
      <w:r w:rsidR="00025DF1">
        <w:rPr>
          <w:rFonts w:ascii="Times New Roman" w:hAnsi="Times New Roman" w:cs="Times New Roman"/>
          <w:sz w:val="24"/>
        </w:rPr>
        <w:t>C</w:t>
      </w:r>
      <w:r w:rsidR="00C14131">
        <w:rPr>
          <w:rFonts w:ascii="Times New Roman" w:hAnsi="Times New Roman" w:cs="Times New Roman"/>
          <w:sz w:val="24"/>
        </w:rPr>
        <w:t xml:space="preserve">olorado State University). </w:t>
      </w:r>
      <w:commentRangeEnd w:id="15"/>
      <w:r w:rsidR="00C14131">
        <w:rPr>
          <w:rStyle w:val="CommentReference"/>
        </w:rPr>
        <w:commentReference w:id="15"/>
      </w:r>
      <w:commentRangeEnd w:id="14"/>
      <w:r w:rsidR="005F5400">
        <w:rPr>
          <w:rStyle w:val="CommentReference"/>
        </w:rPr>
        <w:commentReference w:id="14"/>
      </w:r>
      <w:r w:rsidR="00877E9B" w:rsidRPr="0012197D">
        <w:rPr>
          <w:rFonts w:ascii="Times New Roman" w:hAnsi="Times New Roman" w:cs="Times New Roman"/>
          <w:sz w:val="24"/>
        </w:rPr>
        <w:t>Identification and sexing were performed under a stereo microscope using distinct morphological traits, and specimens were stored in a -40 °C freezer.</w:t>
      </w:r>
    </w:p>
    <w:p w14:paraId="5A7FF7BB" w14:textId="17136D5E" w:rsidR="00F422AC" w:rsidRPr="00FC70FB" w:rsidRDefault="00B40A35" w:rsidP="005B3870">
      <w:pPr>
        <w:spacing w:after="0" w:line="480" w:lineRule="auto"/>
        <w:ind w:firstLine="450"/>
        <w:contextualSpacing/>
        <w:rPr>
          <w:rFonts w:ascii="Times New Roman" w:hAnsi="Times New Roman" w:cs="Times New Roman"/>
          <w:sz w:val="24"/>
        </w:rPr>
      </w:pPr>
      <w:r w:rsidRPr="00B40A35">
        <w:rPr>
          <w:rFonts w:ascii="Times New Roman" w:hAnsi="Times New Roman" w:cs="Times New Roman"/>
          <w:sz w:val="24"/>
          <w:szCs w:val="24"/>
        </w:rPr>
        <w:lastRenderedPageBreak/>
        <w:t xml:space="preserve">Of the 1,765 adult </w:t>
      </w:r>
      <w:r w:rsidRPr="00B40A35">
        <w:rPr>
          <w:rFonts w:ascii="Times New Roman" w:hAnsi="Times New Roman" w:cs="Times New Roman"/>
          <w:i/>
          <w:iCs/>
          <w:sz w:val="24"/>
          <w:szCs w:val="24"/>
        </w:rPr>
        <w:t>N. tenellus</w:t>
      </w:r>
      <w:r w:rsidRPr="00B40A35">
        <w:rPr>
          <w:rFonts w:ascii="Times New Roman" w:hAnsi="Times New Roman" w:cs="Times New Roman"/>
          <w:sz w:val="24"/>
          <w:szCs w:val="24"/>
        </w:rPr>
        <w:t xml:space="preserve"> collected across the Columbia Basin from 2019 to 2021</w:t>
      </w:r>
      <w:r>
        <w:rPr>
          <w:rFonts w:ascii="Times New Roman" w:hAnsi="Times New Roman" w:cs="Times New Roman"/>
          <w:sz w:val="24"/>
          <w:szCs w:val="24"/>
        </w:rPr>
        <w:t xml:space="preserve"> in this manner</w:t>
      </w:r>
      <w:r w:rsidRPr="00B40A35">
        <w:rPr>
          <w:rFonts w:ascii="Times New Roman" w:hAnsi="Times New Roman" w:cs="Times New Roman"/>
          <w:sz w:val="24"/>
          <w:szCs w:val="24"/>
        </w:rPr>
        <w:t xml:space="preserve">, 236 </w:t>
      </w:r>
      <w:r w:rsidRPr="00B40A35">
        <w:rPr>
          <w:rFonts w:ascii="Times New Roman" w:hAnsi="Times New Roman" w:cs="Times New Roman"/>
          <w:i/>
          <w:iCs/>
          <w:sz w:val="24"/>
          <w:szCs w:val="24"/>
        </w:rPr>
        <w:t>N. tenellus</w:t>
      </w:r>
      <w:r w:rsidRPr="00B40A35">
        <w:rPr>
          <w:rFonts w:ascii="Times New Roman" w:hAnsi="Times New Roman" w:cs="Times New Roman"/>
          <w:sz w:val="24"/>
          <w:szCs w:val="24"/>
        </w:rPr>
        <w:t xml:space="preserve"> from potato fields were </w:t>
      </w:r>
      <w:commentRangeStart w:id="16"/>
      <w:ins w:id="17" w:author="Anderson, Riley Morgan" w:date="2025-05-09T11:24:00Z" w16du:dateUtc="2025-05-09T15:24:00Z">
        <w:r w:rsidR="005F5400">
          <w:rPr>
            <w:rFonts w:ascii="Times New Roman" w:hAnsi="Times New Roman" w:cs="Times New Roman"/>
            <w:sz w:val="24"/>
            <w:szCs w:val="24"/>
          </w:rPr>
          <w:t>haphazardly</w:t>
        </w:r>
        <w:commentRangeEnd w:id="16"/>
        <w:r w:rsidR="005F5400">
          <w:rPr>
            <w:rStyle w:val="CommentReference"/>
          </w:rPr>
          <w:commentReference w:id="16"/>
        </w:r>
        <w:r w:rsidR="005F5400">
          <w:rPr>
            <w:rFonts w:ascii="Times New Roman" w:hAnsi="Times New Roman" w:cs="Times New Roman"/>
            <w:sz w:val="24"/>
            <w:szCs w:val="24"/>
          </w:rPr>
          <w:t xml:space="preserve"> </w:t>
        </w:r>
      </w:ins>
      <w:r w:rsidRPr="00B40A35">
        <w:rPr>
          <w:rFonts w:ascii="Times New Roman" w:hAnsi="Times New Roman" w:cs="Times New Roman"/>
          <w:sz w:val="24"/>
          <w:szCs w:val="24"/>
        </w:rPr>
        <w:t>selected for gut content analysis to assess seasonal host use and pathogen transmission dynamics.</w:t>
      </w:r>
      <w:r>
        <w:rPr>
          <w:rFonts w:ascii="Times New Roman" w:hAnsi="Times New Roman" w:cs="Times New Roman"/>
          <w:sz w:val="24"/>
          <w:szCs w:val="24"/>
        </w:rPr>
        <w:t xml:space="preserve"> </w:t>
      </w:r>
      <w:ins w:id="18" w:author="Anderson, Riley Morgan" w:date="2025-05-09T11:35:00Z" w16du:dateUtc="2025-05-09T15:35:00Z">
        <w:r w:rsidR="00660EE5">
          <w:rPr>
            <w:rFonts w:ascii="Times New Roman" w:hAnsi="Times New Roman" w:cs="Times New Roman"/>
            <w:sz w:val="24"/>
            <w:szCs w:val="24"/>
          </w:rPr>
          <w:t>Initially, we surveyed infection status based on the host plant</w:t>
        </w:r>
      </w:ins>
      <w:ins w:id="19" w:author="Anderson, Riley Morgan" w:date="2025-05-09T11:36:00Z" w16du:dateUtc="2025-05-09T15:36:00Z">
        <w:r w:rsidR="00660EE5">
          <w:rPr>
            <w:rFonts w:ascii="Times New Roman" w:hAnsi="Times New Roman" w:cs="Times New Roman"/>
            <w:sz w:val="24"/>
            <w:szCs w:val="24"/>
          </w:rPr>
          <w:t xml:space="preserve"> species from which leafhoppers were collected. </w:t>
        </w:r>
      </w:ins>
      <w:ins w:id="20" w:author="Anderson, Riley Morgan" w:date="2025-05-09T11:37:00Z" w16du:dateUtc="2025-05-09T15:37:00Z">
        <w:r w:rsidR="00660EE5">
          <w:rPr>
            <w:rFonts w:ascii="Times New Roman" w:hAnsi="Times New Roman" w:cs="Times New Roman"/>
            <w:sz w:val="24"/>
            <w:szCs w:val="24"/>
          </w:rPr>
          <w:t>In</w:t>
        </w:r>
      </w:ins>
      <w:del w:id="21" w:author="Anderson, Riley Morgan" w:date="2025-05-09T11:37:00Z" w16du:dateUtc="2025-05-09T15:37:00Z">
        <w:r w:rsidR="00F422AC" w:rsidRPr="009B4B26" w:rsidDel="00660EE5">
          <w:rPr>
            <w:rFonts w:ascii="Times New Roman" w:hAnsi="Times New Roman" w:cs="Times New Roman"/>
            <w:sz w:val="24"/>
            <w:szCs w:val="24"/>
          </w:rPr>
          <w:delText xml:space="preserve">To get a more comprehensive picture of which </w:delText>
        </w:r>
        <w:r w:rsidR="006364A3" w:rsidRPr="009B4B26" w:rsidDel="00660EE5">
          <w:rPr>
            <w:rFonts w:ascii="Times New Roman" w:hAnsi="Times New Roman" w:cs="Times New Roman"/>
            <w:sz w:val="24"/>
            <w:szCs w:val="24"/>
          </w:rPr>
          <w:delText xml:space="preserve">weed </w:delText>
        </w:r>
        <w:r w:rsidR="00F422AC" w:rsidRPr="009B4B26" w:rsidDel="00660EE5">
          <w:rPr>
            <w:rFonts w:ascii="Times New Roman" w:hAnsi="Times New Roman" w:cs="Times New Roman"/>
            <w:sz w:val="24"/>
            <w:szCs w:val="24"/>
          </w:rPr>
          <w:delText xml:space="preserve">hosts are most beneficial to leafhoppers, </w:delText>
        </w:r>
        <w:r w:rsidR="00C14131" w:rsidDel="00660EE5">
          <w:rPr>
            <w:rFonts w:ascii="Times New Roman" w:hAnsi="Times New Roman" w:cs="Times New Roman"/>
            <w:sz w:val="24"/>
            <w:szCs w:val="24"/>
          </w:rPr>
          <w:delText>from</w:delText>
        </w:r>
      </w:del>
      <w:r w:rsidR="00FC70FB" w:rsidRPr="009B4B26">
        <w:rPr>
          <w:rFonts w:ascii="Times New Roman" w:hAnsi="Times New Roman" w:cs="Times New Roman"/>
          <w:sz w:val="24"/>
          <w:szCs w:val="24"/>
        </w:rPr>
        <w:t xml:space="preserve"> 2019, a total of 66 </w:t>
      </w:r>
      <w:r w:rsidR="00FC70FB">
        <w:rPr>
          <w:rFonts w:ascii="Times New Roman" w:eastAsiaTheme="majorEastAsia" w:hAnsi="Times New Roman" w:cs="Times New Roman"/>
          <w:i/>
          <w:iCs/>
          <w:sz w:val="24"/>
          <w:szCs w:val="24"/>
        </w:rPr>
        <w:t>N. tenellu</w:t>
      </w:r>
      <w:r w:rsidR="00FC70FB">
        <w:rPr>
          <w:rFonts w:ascii="Times New Roman" w:hAnsi="Times New Roman" w:cs="Times New Roman"/>
          <w:sz w:val="24"/>
          <w:szCs w:val="24"/>
        </w:rPr>
        <w:t>s</w:t>
      </w:r>
      <w:r w:rsidR="00FC70FB" w:rsidRPr="009B4B26">
        <w:rPr>
          <w:rFonts w:ascii="Times New Roman" w:hAnsi="Times New Roman" w:cs="Times New Roman"/>
          <w:sz w:val="24"/>
          <w:szCs w:val="24"/>
        </w:rPr>
        <w:t xml:space="preserve"> </w:t>
      </w:r>
      <w:r w:rsidR="00F422AC" w:rsidRPr="009B4B26">
        <w:rPr>
          <w:rFonts w:ascii="Times New Roman" w:hAnsi="Times New Roman" w:cs="Times New Roman"/>
          <w:sz w:val="24"/>
          <w:szCs w:val="24"/>
        </w:rPr>
        <w:t>individuals were</w:t>
      </w:r>
      <w:ins w:id="22" w:author="Anderson, Riley Morgan" w:date="2025-05-09T11:38:00Z" w16du:dateUtc="2025-05-09T15:38:00Z">
        <w:r w:rsidR="0019561A">
          <w:rPr>
            <w:rFonts w:ascii="Times New Roman" w:hAnsi="Times New Roman" w:cs="Times New Roman"/>
            <w:sz w:val="24"/>
            <w:szCs w:val="24"/>
          </w:rPr>
          <w:t xml:space="preserve"> selected from </w:t>
        </w:r>
        <w:r w:rsidR="0019561A" w:rsidRPr="009B4B26">
          <w:rPr>
            <w:rFonts w:ascii="Times New Roman" w:hAnsi="Times New Roman" w:cs="Times New Roman"/>
            <w:sz w:val="24"/>
            <w:szCs w:val="24"/>
            <w:lang w:val="it-IT"/>
          </w:rPr>
          <w:t xml:space="preserve">kochia, potato, russian thistle, pigweed, </w:t>
        </w:r>
      </w:ins>
      <w:ins w:id="23" w:author="Anderson, Riley Morgan" w:date="2025-05-09T11:39:00Z" w16du:dateUtc="2025-05-09T15:39:00Z">
        <w:r w:rsidR="0019561A">
          <w:rPr>
            <w:rFonts w:ascii="Times New Roman" w:hAnsi="Times New Roman" w:cs="Times New Roman"/>
            <w:sz w:val="24"/>
            <w:szCs w:val="24"/>
            <w:lang w:val="it-IT"/>
          </w:rPr>
          <w:t>and</w:t>
        </w:r>
      </w:ins>
      <w:ins w:id="24" w:author="Anderson, Riley Morgan" w:date="2025-05-09T11:38:00Z" w16du:dateUtc="2025-05-09T15:38:00Z">
        <w:r w:rsidR="0019561A" w:rsidRPr="009B4B26">
          <w:rPr>
            <w:rFonts w:ascii="Times New Roman" w:hAnsi="Times New Roman" w:cs="Times New Roman"/>
            <w:sz w:val="24"/>
            <w:szCs w:val="24"/>
            <w:lang w:val="it-IT"/>
          </w:rPr>
          <w:t xml:space="preserve"> </w:t>
        </w:r>
      </w:ins>
      <w:ins w:id="25" w:author="Anderson, Riley Morgan" w:date="2025-05-09T11:39:00Z" w16du:dateUtc="2025-05-09T15:39:00Z">
        <w:r w:rsidR="0019561A">
          <w:rPr>
            <w:rFonts w:ascii="Times New Roman" w:hAnsi="Times New Roman" w:cs="Times New Roman"/>
            <w:sz w:val="24"/>
            <w:szCs w:val="24"/>
            <w:lang w:val="it-IT"/>
          </w:rPr>
          <w:t>(</w:t>
        </w:r>
        <w:r w:rsidR="0019561A" w:rsidRPr="0019561A">
          <w:rPr>
            <w:rFonts w:ascii="Times New Roman" w:hAnsi="Times New Roman" w:cs="Times New Roman"/>
            <w:sz w:val="24"/>
            <w:szCs w:val="24"/>
            <w:highlight w:val="yellow"/>
            <w:lang w:val="it-IT"/>
            <w:rPrChange w:id="26" w:author="Anderson, Riley Morgan" w:date="2025-05-09T11:39:00Z" w16du:dateUtc="2025-05-09T15:39:00Z">
              <w:rPr>
                <w:rFonts w:ascii="Times New Roman" w:hAnsi="Times New Roman" w:cs="Times New Roman"/>
                <w:sz w:val="24"/>
                <w:szCs w:val="24"/>
                <w:lang w:val="it-IT"/>
              </w:rPr>
            </w:rPrChange>
          </w:rPr>
          <w:t>how many</w:t>
        </w:r>
        <w:r w:rsidR="0019561A">
          <w:rPr>
            <w:rFonts w:ascii="Times New Roman" w:hAnsi="Times New Roman" w:cs="Times New Roman"/>
            <w:sz w:val="24"/>
            <w:szCs w:val="24"/>
            <w:lang w:val="it-IT"/>
          </w:rPr>
          <w:t>)</w:t>
        </w:r>
      </w:ins>
      <w:ins w:id="27" w:author="Anderson, Riley Morgan" w:date="2025-05-09T11:38:00Z" w16du:dateUtc="2025-05-09T15:38:00Z">
        <w:r w:rsidR="0019561A" w:rsidRPr="009B4B26">
          <w:rPr>
            <w:rFonts w:ascii="Times New Roman" w:hAnsi="Times New Roman" w:cs="Times New Roman"/>
            <w:sz w:val="24"/>
            <w:szCs w:val="24"/>
            <w:lang w:val="it-IT"/>
          </w:rPr>
          <w:t xml:space="preserve"> </w:t>
        </w:r>
      </w:ins>
      <w:ins w:id="28" w:author="Anderson, Riley Morgan" w:date="2025-05-09T11:39:00Z" w16du:dateUtc="2025-05-09T15:39:00Z">
        <w:r w:rsidR="0019561A">
          <w:rPr>
            <w:rFonts w:ascii="Times New Roman" w:hAnsi="Times New Roman" w:cs="Times New Roman"/>
            <w:sz w:val="24"/>
            <w:szCs w:val="24"/>
            <w:lang w:val="it-IT"/>
          </w:rPr>
          <w:t>other</w:t>
        </w:r>
      </w:ins>
      <w:ins w:id="29" w:author="Anderson, Riley Morgan" w:date="2025-05-09T11:38:00Z" w16du:dateUtc="2025-05-09T15:38:00Z">
        <w:r w:rsidR="0019561A" w:rsidRPr="009B4B26">
          <w:rPr>
            <w:rFonts w:ascii="Times New Roman" w:hAnsi="Times New Roman" w:cs="Times New Roman"/>
            <w:sz w:val="24"/>
            <w:szCs w:val="24"/>
            <w:lang w:val="it-IT"/>
          </w:rPr>
          <w:t xml:space="preserve"> mustards</w:t>
        </w:r>
      </w:ins>
      <w:ins w:id="30" w:author="Anderson, Riley Morgan" w:date="2025-05-09T11:39:00Z" w16du:dateUtc="2025-05-09T15:39:00Z">
        <w:r w:rsidR="0019561A">
          <w:rPr>
            <w:rFonts w:ascii="Times New Roman" w:hAnsi="Times New Roman" w:cs="Times New Roman"/>
            <w:sz w:val="24"/>
            <w:szCs w:val="24"/>
            <w:lang w:val="it-IT"/>
          </w:rPr>
          <w:t xml:space="preserve"> and</w:t>
        </w:r>
      </w:ins>
      <w:r w:rsidR="00F422AC" w:rsidRPr="009B4B26">
        <w:rPr>
          <w:rFonts w:ascii="Times New Roman" w:hAnsi="Times New Roman" w:cs="Times New Roman"/>
          <w:sz w:val="24"/>
          <w:szCs w:val="24"/>
        </w:rPr>
        <w:t xml:space="preserve"> </w:t>
      </w:r>
      <w:ins w:id="31" w:author="Anderson, Riley Morgan" w:date="2025-05-09T11:37:00Z" w16du:dateUtc="2025-05-09T15:37:00Z">
        <w:r w:rsidR="0019561A">
          <w:rPr>
            <w:rFonts w:ascii="Times New Roman" w:hAnsi="Times New Roman" w:cs="Times New Roman"/>
            <w:sz w:val="24"/>
            <w:szCs w:val="24"/>
          </w:rPr>
          <w:t xml:space="preserve">assayed for </w:t>
        </w:r>
      </w:ins>
      <w:ins w:id="32" w:author="Anderson, Riley Morgan" w:date="2025-05-09T11:38:00Z" w16du:dateUtc="2025-05-09T15:38:00Z">
        <w:r w:rsidR="0019561A">
          <w:rPr>
            <w:rFonts w:ascii="Times New Roman" w:hAnsi="Times New Roman" w:cs="Times New Roman"/>
            <w:sz w:val="24"/>
            <w:szCs w:val="24"/>
          </w:rPr>
          <w:t>infection status</w:t>
        </w:r>
      </w:ins>
      <w:ins w:id="33" w:author="Anderson, Riley Morgan" w:date="2025-05-09T11:39:00Z" w16du:dateUtc="2025-05-09T15:39:00Z">
        <w:r w:rsidR="0019561A">
          <w:rPr>
            <w:rFonts w:ascii="Times New Roman" w:hAnsi="Times New Roman" w:cs="Times New Roman"/>
            <w:sz w:val="24"/>
            <w:szCs w:val="24"/>
          </w:rPr>
          <w:t>.</w:t>
        </w:r>
      </w:ins>
      <w:ins w:id="34" w:author="Anderson, Riley Morgan" w:date="2025-05-09T11:40:00Z" w16du:dateUtc="2025-05-09T15:40:00Z">
        <w:r w:rsidR="0019561A">
          <w:rPr>
            <w:rFonts w:ascii="Times New Roman" w:hAnsi="Times New Roman" w:cs="Times New Roman"/>
            <w:sz w:val="24"/>
            <w:szCs w:val="24"/>
          </w:rPr>
          <w:t xml:space="preserve"> </w:t>
        </w:r>
      </w:ins>
      <w:del w:id="35" w:author="Anderson, Riley Morgan" w:date="2025-05-09T11:40:00Z" w16du:dateUtc="2025-05-09T15:40:00Z">
        <w:r w:rsidR="00F422AC" w:rsidRPr="009B4B26" w:rsidDel="0019561A">
          <w:rPr>
            <w:rFonts w:ascii="Times New Roman" w:hAnsi="Times New Roman" w:cs="Times New Roman"/>
            <w:sz w:val="24"/>
            <w:szCs w:val="24"/>
          </w:rPr>
          <w:delText>selected based</w:delText>
        </w:r>
        <w:r w:rsidR="00F422AC" w:rsidRPr="009B4B26" w:rsidDel="0019561A">
          <w:rPr>
            <w:rFonts w:ascii="Times New Roman" w:hAnsi="Times New Roman" w:cs="Times New Roman"/>
            <w:sz w:val="24"/>
            <w:szCs w:val="24"/>
            <w:lang w:val="it-IT"/>
          </w:rPr>
          <w:delText xml:space="preserve"> on the plant type they were collected from </w:delText>
        </w:r>
        <w:r w:rsidR="006364A3" w:rsidRPr="009B4B26" w:rsidDel="0019561A">
          <w:rPr>
            <w:rFonts w:ascii="Times New Roman" w:hAnsi="Times New Roman" w:cs="Times New Roman"/>
            <w:sz w:val="24"/>
            <w:szCs w:val="24"/>
            <w:lang w:val="it-IT"/>
          </w:rPr>
          <w:delText>including</w:delText>
        </w:r>
      </w:del>
      <w:del w:id="36" w:author="Anderson, Riley Morgan" w:date="2025-05-09T11:38:00Z" w16du:dateUtc="2025-05-09T15:38:00Z">
        <w:r w:rsidR="00F422AC" w:rsidRPr="009B4B26" w:rsidDel="0019561A">
          <w:rPr>
            <w:rFonts w:ascii="Times New Roman" w:hAnsi="Times New Roman" w:cs="Times New Roman"/>
            <w:sz w:val="24"/>
            <w:szCs w:val="24"/>
            <w:lang w:val="it-IT"/>
          </w:rPr>
          <w:delText xml:space="preserve"> kochia, potato, russian thistle, and pigweed, with a few random mustards</w:delText>
        </w:r>
      </w:del>
      <w:r w:rsidR="00F422AC" w:rsidRPr="009B4B26">
        <w:rPr>
          <w:rFonts w:ascii="Times New Roman" w:hAnsi="Times New Roman" w:cs="Times New Roman"/>
          <w:sz w:val="24"/>
          <w:szCs w:val="24"/>
          <w:lang w:val="it-IT"/>
        </w:rPr>
        <w:t>.</w:t>
      </w:r>
      <w:r w:rsidR="00FC70FB">
        <w:rPr>
          <w:rFonts w:ascii="Times New Roman" w:hAnsi="Times New Roman" w:cs="Times New Roman"/>
          <w:sz w:val="24"/>
          <w:szCs w:val="24"/>
          <w:lang w:val="it-IT"/>
        </w:rPr>
        <w:t xml:space="preserve"> This </w:t>
      </w:r>
      <w:del w:id="37" w:author="Anderson, Riley Morgan" w:date="2025-05-09T11:31:00Z" w16du:dateUtc="2025-05-09T15:31:00Z">
        <w:r w:rsidR="00FC70FB" w:rsidDel="00660EE5">
          <w:rPr>
            <w:rFonts w:ascii="Times New Roman" w:hAnsi="Times New Roman" w:cs="Times New Roman"/>
            <w:sz w:val="24"/>
            <w:szCs w:val="24"/>
            <w:lang w:val="it-IT"/>
          </w:rPr>
          <w:delText xml:space="preserve">sampling </w:delText>
        </w:r>
      </w:del>
      <w:ins w:id="38" w:author="Anderson, Riley Morgan" w:date="2025-05-09T11:31:00Z" w16du:dateUtc="2025-05-09T15:31:00Z">
        <w:r w:rsidR="00660EE5">
          <w:rPr>
            <w:rFonts w:ascii="Times New Roman" w:hAnsi="Times New Roman" w:cs="Times New Roman"/>
            <w:sz w:val="24"/>
            <w:szCs w:val="24"/>
            <w:lang w:val="it-IT"/>
          </w:rPr>
          <w:t>sub-sample</w:t>
        </w:r>
        <w:r w:rsidR="00660EE5">
          <w:rPr>
            <w:rFonts w:ascii="Times New Roman" w:hAnsi="Times New Roman" w:cs="Times New Roman"/>
            <w:sz w:val="24"/>
            <w:szCs w:val="24"/>
            <w:lang w:val="it-IT"/>
          </w:rPr>
          <w:t xml:space="preserve"> </w:t>
        </w:r>
      </w:ins>
      <w:del w:id="39" w:author="Anderson, Riley Morgan" w:date="2025-05-09T11:31:00Z" w16du:dateUtc="2025-05-09T15:31:00Z">
        <w:r w:rsidR="00FC70FB" w:rsidDel="00660EE5">
          <w:rPr>
            <w:rFonts w:ascii="Times New Roman" w:hAnsi="Times New Roman" w:cs="Times New Roman"/>
            <w:sz w:val="24"/>
            <w:szCs w:val="24"/>
            <w:lang w:val="it-IT"/>
          </w:rPr>
          <w:delText>led to</w:delText>
        </w:r>
      </w:del>
      <w:ins w:id="40" w:author="Anderson, Riley Morgan" w:date="2025-05-09T11:31:00Z" w16du:dateUtc="2025-05-09T15:31:00Z">
        <w:r w:rsidR="00660EE5">
          <w:rPr>
            <w:rFonts w:ascii="Times New Roman" w:hAnsi="Times New Roman" w:cs="Times New Roman"/>
            <w:sz w:val="24"/>
            <w:szCs w:val="24"/>
            <w:lang w:val="it-IT"/>
          </w:rPr>
          <w:t>revealed</w:t>
        </w:r>
      </w:ins>
      <w:r w:rsidR="00FC70FB">
        <w:rPr>
          <w:rFonts w:ascii="Times New Roman" w:hAnsi="Times New Roman" w:cs="Times New Roman"/>
          <w:sz w:val="24"/>
          <w:szCs w:val="24"/>
          <w:lang w:val="it-IT"/>
        </w:rPr>
        <w:t xml:space="preserve"> </w:t>
      </w:r>
      <w:ins w:id="41" w:author="Anderson, Riley Morgan" w:date="2025-05-09T11:32:00Z" w16du:dateUtc="2025-05-09T15:32:00Z">
        <w:r w:rsidR="00660EE5">
          <w:rPr>
            <w:rFonts w:ascii="Times New Roman" w:hAnsi="Times New Roman" w:cs="Times New Roman"/>
            <w:sz w:val="24"/>
            <w:szCs w:val="24"/>
            <w:lang w:val="it-IT"/>
          </w:rPr>
          <w:t xml:space="preserve">minimal infection </w:t>
        </w:r>
      </w:ins>
      <w:ins w:id="42" w:author="Anderson, Riley Morgan" w:date="2025-05-09T11:33:00Z" w16du:dateUtc="2025-05-09T15:33:00Z">
        <w:r w:rsidR="00660EE5">
          <w:rPr>
            <w:rFonts w:ascii="Times New Roman" w:hAnsi="Times New Roman" w:cs="Times New Roman"/>
            <w:sz w:val="24"/>
            <w:szCs w:val="24"/>
            <w:lang w:val="it-IT"/>
          </w:rPr>
          <w:t>incidence</w:t>
        </w:r>
      </w:ins>
      <w:del w:id="43" w:author="Anderson, Riley Morgan" w:date="2025-05-09T11:32:00Z" w16du:dateUtc="2025-05-09T15:32:00Z">
        <w:r w:rsidR="00FC70FB" w:rsidDel="00660EE5">
          <w:rPr>
            <w:rFonts w:ascii="Times New Roman" w:hAnsi="Times New Roman" w:cs="Times New Roman"/>
            <w:sz w:val="24"/>
            <w:szCs w:val="24"/>
            <w:lang w:val="it-IT"/>
          </w:rPr>
          <w:delText>the majority of the leafhoppers analyzed to be healthy or have no infection</w:delText>
        </w:r>
      </w:del>
      <w:ins w:id="44" w:author="Anderson, Riley Morgan" w:date="2025-05-09T11:46:00Z" w16du:dateUtc="2025-05-09T15:46:00Z">
        <w:r w:rsidR="0019561A">
          <w:rPr>
            <w:rFonts w:ascii="Times New Roman" w:hAnsi="Times New Roman" w:cs="Times New Roman"/>
            <w:sz w:val="24"/>
            <w:szCs w:val="24"/>
            <w:lang w:val="it-IT"/>
          </w:rPr>
          <w:t>, limiting our ability to detect viable host reservoirs</w:t>
        </w:r>
      </w:ins>
      <w:r w:rsidR="00FC70FB">
        <w:rPr>
          <w:rFonts w:ascii="Times New Roman" w:hAnsi="Times New Roman" w:cs="Times New Roman"/>
          <w:sz w:val="24"/>
          <w:szCs w:val="24"/>
          <w:lang w:val="it-IT"/>
        </w:rPr>
        <w:t>.</w:t>
      </w:r>
      <w:ins w:id="45" w:author="Anderson, Riley Morgan" w:date="2025-05-09T11:41:00Z" w16du:dateUtc="2025-05-09T15:41:00Z">
        <w:r w:rsidR="0019561A">
          <w:rPr>
            <w:rFonts w:ascii="Times New Roman" w:hAnsi="Times New Roman" w:cs="Times New Roman"/>
            <w:sz w:val="24"/>
            <w:szCs w:val="24"/>
            <w:lang w:val="it-IT"/>
          </w:rPr>
          <w:t xml:space="preserve"> Consequently, in 2020 we reversed our approach</w:t>
        </w:r>
      </w:ins>
      <w:ins w:id="46" w:author="Anderson, Riley Morgan" w:date="2025-05-09T11:42:00Z" w16du:dateUtc="2025-05-09T15:42:00Z">
        <w:r w:rsidR="0019561A">
          <w:rPr>
            <w:rFonts w:ascii="Times New Roman" w:hAnsi="Times New Roman" w:cs="Times New Roman"/>
            <w:sz w:val="24"/>
            <w:szCs w:val="24"/>
            <w:lang w:val="it-IT"/>
          </w:rPr>
          <w:t xml:space="preserve"> by first establishing infection status</w:t>
        </w:r>
      </w:ins>
      <w:ins w:id="47" w:author="Anderson, Riley Morgan" w:date="2025-05-09T11:46:00Z" w16du:dateUtc="2025-05-09T15:46:00Z">
        <w:r w:rsidR="0019561A">
          <w:rPr>
            <w:rFonts w:ascii="Times New Roman" w:hAnsi="Times New Roman" w:cs="Times New Roman"/>
            <w:sz w:val="24"/>
            <w:szCs w:val="24"/>
            <w:lang w:val="it-IT"/>
          </w:rPr>
          <w:t>.</w:t>
        </w:r>
      </w:ins>
      <w:r w:rsidR="00F422AC" w:rsidRPr="009B4B26">
        <w:rPr>
          <w:rFonts w:ascii="Times New Roman" w:hAnsi="Times New Roman" w:cs="Times New Roman"/>
          <w:sz w:val="24"/>
          <w:szCs w:val="24"/>
          <w:lang w:val="it-IT"/>
        </w:rPr>
        <w:t xml:space="preserve"> </w:t>
      </w:r>
      <w:del w:id="48" w:author="Anderson, Riley Morgan" w:date="2025-05-09T11:43:00Z" w16du:dateUtc="2025-05-09T15:43:00Z">
        <w:r w:rsidR="00FC70FB" w:rsidDel="0019561A">
          <w:rPr>
            <w:rFonts w:ascii="Times New Roman" w:hAnsi="Times New Roman" w:cs="Times New Roman"/>
            <w:sz w:val="24"/>
            <w:szCs w:val="24"/>
            <w:lang w:val="it-IT"/>
          </w:rPr>
          <w:delText xml:space="preserve">For a more evenly distributed analysis, </w:delText>
        </w:r>
        <w:r w:rsidR="00C14131" w:rsidDel="0019561A">
          <w:rPr>
            <w:rFonts w:ascii="Times New Roman" w:hAnsi="Times New Roman" w:cs="Times New Roman"/>
            <w:sz w:val="24"/>
            <w:szCs w:val="24"/>
            <w:lang w:val="it-IT"/>
          </w:rPr>
          <w:delText>from</w:delText>
        </w:r>
        <w:r w:rsidR="00F422AC" w:rsidRPr="009B4B26" w:rsidDel="0019561A">
          <w:rPr>
            <w:rFonts w:ascii="Times New Roman" w:hAnsi="Times New Roman" w:cs="Times New Roman"/>
            <w:sz w:val="24"/>
            <w:szCs w:val="24"/>
            <w:lang w:val="it-IT"/>
          </w:rPr>
          <w:delText xml:space="preserve"> 2020, </w:delText>
        </w:r>
      </w:del>
      <w:ins w:id="49" w:author="Anderson, Riley Morgan" w:date="2025-05-09T11:47:00Z" w16du:dateUtc="2025-05-09T15:47:00Z">
        <w:r w:rsidR="0019561A">
          <w:rPr>
            <w:rFonts w:ascii="Times New Roman" w:hAnsi="Times New Roman" w:cs="Times New Roman"/>
            <w:sz w:val="24"/>
            <w:szCs w:val="24"/>
            <w:lang w:val="it-IT"/>
          </w:rPr>
          <w:t xml:space="preserve">Gut content analysis </w:t>
        </w:r>
        <w:r w:rsidR="00357115">
          <w:rPr>
            <w:rFonts w:ascii="Times New Roman" w:hAnsi="Times New Roman" w:cs="Times New Roman"/>
            <w:sz w:val="24"/>
            <w:szCs w:val="24"/>
            <w:lang w:val="it-IT"/>
          </w:rPr>
          <w:t>was performed on</w:t>
        </w:r>
      </w:ins>
      <w:del w:id="50" w:author="Anderson, Riley Morgan" w:date="2025-05-09T11:47:00Z" w16du:dateUtc="2025-05-09T15:47:00Z">
        <w:r w:rsidR="00F422AC" w:rsidRPr="009B4B26" w:rsidDel="00357115">
          <w:rPr>
            <w:rFonts w:ascii="Times New Roman" w:hAnsi="Times New Roman" w:cs="Times New Roman"/>
            <w:sz w:val="24"/>
            <w:szCs w:val="24"/>
            <w:lang w:val="it-IT"/>
          </w:rPr>
          <w:delText>97 individual beet leafhoppers were chosen based on infection status with</w:delText>
        </w:r>
      </w:del>
      <w:r w:rsidR="00F422AC" w:rsidRPr="009B4B26">
        <w:rPr>
          <w:rFonts w:ascii="Times New Roman" w:hAnsi="Times New Roman" w:cs="Times New Roman"/>
          <w:sz w:val="24"/>
          <w:szCs w:val="24"/>
          <w:lang w:val="it-IT"/>
        </w:rPr>
        <w:t xml:space="preserve"> 24 BCTV-infected leafhoppers, 25 </w:t>
      </w:r>
      <w:r w:rsidR="00F422AC" w:rsidRPr="009B4B26">
        <w:rPr>
          <w:rFonts w:ascii="Times New Roman" w:hAnsi="Times New Roman" w:cs="Times New Roman"/>
          <w:i/>
          <w:iCs/>
          <w:sz w:val="24"/>
          <w:szCs w:val="24"/>
          <w:lang w:val="it-IT"/>
        </w:rPr>
        <w:t>C</w:t>
      </w:r>
      <w:r w:rsidR="00F422AC" w:rsidRPr="009B4B26">
        <w:rPr>
          <w:rFonts w:ascii="Times New Roman" w:hAnsi="Times New Roman" w:cs="Times New Roman"/>
          <w:sz w:val="24"/>
          <w:szCs w:val="24"/>
          <w:lang w:val="it-IT"/>
        </w:rPr>
        <w:t xml:space="preserve">Pt-infected leafhoppers, 23 </w:t>
      </w:r>
      <w:ins w:id="51" w:author="Anderson, Riley Morgan" w:date="2025-05-09T11:48:00Z" w16du:dateUtc="2025-05-09T15:48:00Z">
        <w:r w:rsidR="00357115">
          <w:rPr>
            <w:rFonts w:ascii="Times New Roman" w:hAnsi="Times New Roman" w:cs="Times New Roman"/>
            <w:sz w:val="24"/>
            <w:szCs w:val="24"/>
            <w:lang w:val="it-IT"/>
          </w:rPr>
          <w:t xml:space="preserve">leafhoppers </w:t>
        </w:r>
      </w:ins>
      <w:r w:rsidR="00F422AC" w:rsidRPr="009B4B26">
        <w:rPr>
          <w:rFonts w:ascii="Times New Roman" w:hAnsi="Times New Roman" w:cs="Times New Roman"/>
          <w:sz w:val="24"/>
          <w:szCs w:val="24"/>
          <w:lang w:val="it-IT"/>
        </w:rPr>
        <w:t>co-infected</w:t>
      </w:r>
      <w:r w:rsidR="00FC70FB">
        <w:rPr>
          <w:rFonts w:ascii="Times New Roman" w:hAnsi="Times New Roman" w:cs="Times New Roman"/>
          <w:sz w:val="24"/>
          <w:szCs w:val="24"/>
          <w:lang w:val="it-IT"/>
        </w:rPr>
        <w:t xml:space="preserve"> with both BCTV and CPt</w:t>
      </w:r>
      <w:r w:rsidR="00F422AC" w:rsidRPr="009B4B26">
        <w:rPr>
          <w:rFonts w:ascii="Times New Roman" w:hAnsi="Times New Roman" w:cs="Times New Roman"/>
          <w:sz w:val="24"/>
          <w:szCs w:val="24"/>
          <w:lang w:val="it-IT"/>
        </w:rPr>
        <w:t>, and 25 healthy</w:t>
      </w:r>
      <w:r w:rsidR="00FC70FB">
        <w:rPr>
          <w:rFonts w:ascii="Times New Roman" w:hAnsi="Times New Roman" w:cs="Times New Roman"/>
          <w:sz w:val="24"/>
          <w:szCs w:val="24"/>
          <w:lang w:val="it-IT"/>
        </w:rPr>
        <w:t xml:space="preserve"> or non-infected</w:t>
      </w:r>
      <w:r w:rsidR="00F422AC" w:rsidRPr="009B4B26">
        <w:rPr>
          <w:rFonts w:ascii="Times New Roman" w:hAnsi="Times New Roman" w:cs="Times New Roman"/>
          <w:sz w:val="24"/>
          <w:szCs w:val="24"/>
          <w:lang w:val="it-IT"/>
        </w:rPr>
        <w:t xml:space="preserve"> </w:t>
      </w:r>
      <w:del w:id="52" w:author="Anderson, Riley Morgan" w:date="2025-05-09T11:48:00Z" w16du:dateUtc="2025-05-09T15:48:00Z">
        <w:r w:rsidR="00F422AC" w:rsidRPr="009B4B26" w:rsidDel="00357115">
          <w:rPr>
            <w:rFonts w:ascii="Times New Roman" w:hAnsi="Times New Roman" w:cs="Times New Roman"/>
            <w:sz w:val="24"/>
            <w:szCs w:val="24"/>
            <w:lang w:val="it-IT"/>
          </w:rPr>
          <w:delText>individuals</w:delText>
        </w:r>
        <w:r w:rsidR="00C14131" w:rsidDel="00357115">
          <w:rPr>
            <w:rFonts w:ascii="Times New Roman" w:hAnsi="Times New Roman" w:cs="Times New Roman"/>
            <w:sz w:val="24"/>
            <w:szCs w:val="24"/>
            <w:lang w:val="it-IT"/>
          </w:rPr>
          <w:delText xml:space="preserve"> </w:delText>
        </w:r>
      </w:del>
      <w:ins w:id="53" w:author="Anderson, Riley Morgan" w:date="2025-05-09T11:48:00Z" w16du:dateUtc="2025-05-09T15:48:00Z">
        <w:r w:rsidR="00357115">
          <w:rPr>
            <w:rFonts w:ascii="Times New Roman" w:hAnsi="Times New Roman" w:cs="Times New Roman"/>
            <w:sz w:val="24"/>
            <w:szCs w:val="24"/>
            <w:lang w:val="it-IT"/>
          </w:rPr>
          <w:t>leafhopper</w:t>
        </w:r>
        <w:r w:rsidR="00357115" w:rsidRPr="009B4B26">
          <w:rPr>
            <w:rFonts w:ascii="Times New Roman" w:hAnsi="Times New Roman" w:cs="Times New Roman"/>
            <w:sz w:val="24"/>
            <w:szCs w:val="24"/>
            <w:lang w:val="it-IT"/>
          </w:rPr>
          <w:t>s</w:t>
        </w:r>
      </w:ins>
      <w:del w:id="54" w:author="Anderson, Riley Morgan" w:date="2025-05-09T11:48:00Z" w16du:dateUtc="2025-05-09T15:48:00Z">
        <w:r w:rsidR="00C14131" w:rsidDel="00357115">
          <w:rPr>
            <w:rFonts w:ascii="Times New Roman" w:hAnsi="Times New Roman" w:cs="Times New Roman"/>
            <w:sz w:val="24"/>
            <w:szCs w:val="24"/>
            <w:lang w:val="it-IT"/>
          </w:rPr>
          <w:delText>used for gut content analysis</w:delText>
        </w:r>
      </w:del>
      <w:r w:rsidR="00F422AC" w:rsidRPr="009B4B26">
        <w:rPr>
          <w:rFonts w:ascii="Times New Roman" w:hAnsi="Times New Roman" w:cs="Times New Roman"/>
          <w:sz w:val="24"/>
          <w:szCs w:val="24"/>
          <w:lang w:val="it-IT"/>
        </w:rPr>
        <w:t>.</w:t>
      </w:r>
      <w:r w:rsidR="00FC70FB">
        <w:rPr>
          <w:rFonts w:ascii="Times New Roman" w:hAnsi="Times New Roman" w:cs="Times New Roman"/>
          <w:sz w:val="24"/>
          <w:szCs w:val="24"/>
          <w:lang w:val="it-IT"/>
        </w:rPr>
        <w:t xml:space="preserve"> </w:t>
      </w:r>
      <w:del w:id="55" w:author="Anderson, Riley Morgan" w:date="2025-05-09T11:50:00Z" w16du:dateUtc="2025-05-09T15:50:00Z">
        <w:r w:rsidR="00FC70FB" w:rsidDel="00357115">
          <w:rPr>
            <w:rFonts w:ascii="Times New Roman" w:hAnsi="Times New Roman" w:cs="Times New Roman"/>
            <w:sz w:val="24"/>
            <w:szCs w:val="24"/>
            <w:lang w:val="it-IT"/>
          </w:rPr>
          <w:delText>Results and p</w:delText>
        </w:r>
      </w:del>
      <w:ins w:id="56" w:author="Anderson, Riley Morgan" w:date="2025-05-09T11:50:00Z" w16du:dateUtc="2025-05-09T15:50:00Z">
        <w:r w:rsidR="00357115">
          <w:rPr>
            <w:rFonts w:ascii="Times New Roman" w:hAnsi="Times New Roman" w:cs="Times New Roman"/>
            <w:sz w:val="24"/>
            <w:szCs w:val="24"/>
            <w:lang w:val="it-IT"/>
          </w:rPr>
          <w:t>P</w:t>
        </w:r>
      </w:ins>
      <w:r w:rsidR="00FC70FB">
        <w:rPr>
          <w:rFonts w:ascii="Times New Roman" w:hAnsi="Times New Roman" w:cs="Times New Roman"/>
          <w:sz w:val="24"/>
          <w:szCs w:val="24"/>
          <w:lang w:val="it-IT"/>
        </w:rPr>
        <w:t xml:space="preserve">revious </w:t>
      </w:r>
      <w:commentRangeStart w:id="57"/>
      <w:r w:rsidR="00FC70FB">
        <w:rPr>
          <w:rFonts w:ascii="Times New Roman" w:hAnsi="Times New Roman" w:cs="Times New Roman"/>
          <w:sz w:val="24"/>
          <w:szCs w:val="24"/>
          <w:lang w:val="it-IT"/>
        </w:rPr>
        <w:t>research</w:t>
      </w:r>
      <w:commentRangeEnd w:id="57"/>
      <w:r w:rsidR="00357115">
        <w:rPr>
          <w:rStyle w:val="CommentReference"/>
        </w:rPr>
        <w:commentReference w:id="57"/>
      </w:r>
      <w:r w:rsidR="00FC70FB">
        <w:rPr>
          <w:rFonts w:ascii="Times New Roman" w:hAnsi="Times New Roman" w:cs="Times New Roman"/>
          <w:sz w:val="24"/>
          <w:szCs w:val="24"/>
          <w:lang w:val="it-IT"/>
        </w:rPr>
        <w:t xml:space="preserve"> indicate</w:t>
      </w:r>
      <w:ins w:id="58" w:author="Anderson, Riley Morgan" w:date="2025-05-09T11:50:00Z" w16du:dateUtc="2025-05-09T15:50:00Z">
        <w:r w:rsidR="00357115">
          <w:rPr>
            <w:rFonts w:ascii="Times New Roman" w:hAnsi="Times New Roman" w:cs="Times New Roman"/>
            <w:sz w:val="24"/>
            <w:szCs w:val="24"/>
            <w:lang w:val="it-IT"/>
          </w:rPr>
          <w:t>s</w:t>
        </w:r>
      </w:ins>
      <w:r w:rsidR="00FC70FB">
        <w:rPr>
          <w:rFonts w:ascii="Times New Roman" w:hAnsi="Times New Roman" w:cs="Times New Roman"/>
          <w:sz w:val="24"/>
          <w:szCs w:val="24"/>
          <w:lang w:val="it-IT"/>
        </w:rPr>
        <w:t xml:space="preserve"> that leafhoppers </w:t>
      </w:r>
      <w:ins w:id="59" w:author="Anderson, Riley Morgan" w:date="2025-05-09T11:50:00Z" w16du:dateUtc="2025-05-09T15:50:00Z">
        <w:r w:rsidR="00357115">
          <w:rPr>
            <w:rFonts w:ascii="Times New Roman" w:hAnsi="Times New Roman" w:cs="Times New Roman"/>
            <w:sz w:val="24"/>
            <w:szCs w:val="24"/>
            <w:lang w:val="it-IT"/>
          </w:rPr>
          <w:t xml:space="preserve">may </w:t>
        </w:r>
      </w:ins>
      <w:r w:rsidR="00FC70FB">
        <w:rPr>
          <w:rFonts w:ascii="Times New Roman" w:hAnsi="Times New Roman" w:cs="Times New Roman"/>
          <w:sz w:val="24"/>
          <w:szCs w:val="24"/>
          <w:lang w:val="it-IT"/>
        </w:rPr>
        <w:t xml:space="preserve">obtain these pathogens from weeds </w:t>
      </w:r>
      <w:del w:id="60" w:author="Anderson, Riley Morgan" w:date="2025-05-09T11:51:00Z" w16du:dateUtc="2025-05-09T15:51:00Z">
        <w:r w:rsidR="00FC70FB" w:rsidDel="00357115">
          <w:rPr>
            <w:rFonts w:ascii="Times New Roman" w:hAnsi="Times New Roman" w:cs="Times New Roman"/>
            <w:sz w:val="24"/>
            <w:szCs w:val="24"/>
            <w:lang w:val="it-IT"/>
          </w:rPr>
          <w:delText>that were</w:delText>
        </w:r>
      </w:del>
      <w:ins w:id="61" w:author="Anderson, Riley Morgan" w:date="2025-05-09T11:51:00Z" w16du:dateUtc="2025-05-09T15:51:00Z">
        <w:r w:rsidR="00357115">
          <w:rPr>
            <w:rFonts w:ascii="Times New Roman" w:hAnsi="Times New Roman" w:cs="Times New Roman"/>
            <w:sz w:val="24"/>
            <w:szCs w:val="24"/>
            <w:lang w:val="it-IT"/>
          </w:rPr>
          <w:t>used in</w:t>
        </w:r>
      </w:ins>
      <w:r w:rsidR="00FC70FB">
        <w:rPr>
          <w:rFonts w:ascii="Times New Roman" w:hAnsi="Times New Roman" w:cs="Times New Roman"/>
          <w:sz w:val="24"/>
          <w:szCs w:val="24"/>
          <w:lang w:val="it-IT"/>
        </w:rPr>
        <w:t xml:space="preserve"> overwinter</w:t>
      </w:r>
      <w:ins w:id="62" w:author="Anderson, Riley Morgan" w:date="2025-05-09T11:51:00Z" w16du:dateUtc="2025-05-09T15:51:00Z">
        <w:r w:rsidR="00357115">
          <w:rPr>
            <w:rFonts w:ascii="Times New Roman" w:hAnsi="Times New Roman" w:cs="Times New Roman"/>
            <w:sz w:val="24"/>
            <w:szCs w:val="24"/>
            <w:lang w:val="it-IT"/>
          </w:rPr>
          <w:t>ing</w:t>
        </w:r>
      </w:ins>
      <w:del w:id="63" w:author="Anderson, Riley Morgan" w:date="2025-05-09T11:51:00Z" w16du:dateUtc="2025-05-09T15:51:00Z">
        <w:r w:rsidR="00FC70FB" w:rsidDel="00357115">
          <w:rPr>
            <w:rFonts w:ascii="Times New Roman" w:hAnsi="Times New Roman" w:cs="Times New Roman"/>
            <w:sz w:val="24"/>
            <w:szCs w:val="24"/>
            <w:lang w:val="it-IT"/>
          </w:rPr>
          <w:delText>ed</w:delText>
        </w:r>
      </w:del>
      <w:r w:rsidR="00FC70FB">
        <w:rPr>
          <w:rFonts w:ascii="Times New Roman" w:hAnsi="Times New Roman" w:cs="Times New Roman"/>
          <w:sz w:val="24"/>
          <w:szCs w:val="24"/>
          <w:lang w:val="it-IT"/>
        </w:rPr>
        <w:t xml:space="preserve"> </w:t>
      </w:r>
      <w:del w:id="64" w:author="Anderson, Riley Morgan" w:date="2025-05-09T11:51:00Z" w16du:dateUtc="2025-05-09T15:51:00Z">
        <w:r w:rsidR="00FC70FB" w:rsidDel="00357115">
          <w:rPr>
            <w:rFonts w:ascii="Times New Roman" w:hAnsi="Times New Roman" w:cs="Times New Roman"/>
            <w:sz w:val="24"/>
            <w:szCs w:val="24"/>
            <w:lang w:val="it-IT"/>
          </w:rPr>
          <w:delText xml:space="preserve">on </w:delText>
        </w:r>
      </w:del>
      <w:r w:rsidR="00FC70FB">
        <w:rPr>
          <w:rFonts w:ascii="Times New Roman" w:hAnsi="Times New Roman" w:cs="Times New Roman"/>
          <w:sz w:val="24"/>
          <w:szCs w:val="24"/>
          <w:lang w:val="it-IT"/>
        </w:rPr>
        <w:t xml:space="preserve">and </w:t>
      </w:r>
      <w:ins w:id="65" w:author="Anderson, Riley Morgan" w:date="2025-05-09T11:51:00Z" w16du:dateUtc="2025-05-09T15:51:00Z">
        <w:r w:rsidR="00357115">
          <w:rPr>
            <w:rFonts w:ascii="Times New Roman" w:hAnsi="Times New Roman" w:cs="Times New Roman"/>
            <w:sz w:val="24"/>
            <w:szCs w:val="24"/>
            <w:lang w:val="it-IT"/>
          </w:rPr>
          <w:t>that the greatest</w:t>
        </w:r>
      </w:ins>
      <w:del w:id="66" w:author="Anderson, Riley Morgan" w:date="2025-05-09T11:51:00Z" w16du:dateUtc="2025-05-09T15:51:00Z">
        <w:r w:rsidR="00FC70FB" w:rsidDel="00357115">
          <w:rPr>
            <w:rFonts w:ascii="Times New Roman" w:hAnsi="Times New Roman" w:cs="Times New Roman"/>
            <w:sz w:val="24"/>
            <w:szCs w:val="24"/>
            <w:lang w:val="it-IT"/>
          </w:rPr>
          <w:delText>highest</w:delText>
        </w:r>
      </w:del>
      <w:r w:rsidR="00FC70FB">
        <w:rPr>
          <w:rFonts w:ascii="Times New Roman" w:hAnsi="Times New Roman" w:cs="Times New Roman"/>
          <w:sz w:val="24"/>
          <w:szCs w:val="24"/>
          <w:lang w:val="it-IT"/>
        </w:rPr>
        <w:t xml:space="preserve"> threat to crop infection </w:t>
      </w:r>
      <w:ins w:id="67" w:author="Anderson, Riley Morgan" w:date="2025-05-09T11:51:00Z" w16du:dateUtc="2025-05-09T15:51:00Z">
        <w:r w:rsidR="00357115">
          <w:rPr>
            <w:rFonts w:ascii="Times New Roman" w:hAnsi="Times New Roman" w:cs="Times New Roman"/>
            <w:sz w:val="24"/>
            <w:szCs w:val="24"/>
            <w:lang w:val="it-IT"/>
          </w:rPr>
          <w:t>may be in spring as</w:t>
        </w:r>
      </w:ins>
      <w:ins w:id="68" w:author="Anderson, Riley Morgan" w:date="2025-05-09T11:52:00Z" w16du:dateUtc="2025-05-09T15:52:00Z">
        <w:r w:rsidR="00357115">
          <w:rPr>
            <w:rFonts w:ascii="Times New Roman" w:hAnsi="Times New Roman" w:cs="Times New Roman"/>
            <w:sz w:val="24"/>
            <w:szCs w:val="24"/>
            <w:lang w:val="it-IT"/>
          </w:rPr>
          <w:t xml:space="preserve"> leafhoppers transition from overwintering hosts to new crop growth</w:t>
        </w:r>
      </w:ins>
      <w:del w:id="69" w:author="Anderson, Riley Morgan" w:date="2025-05-09T11:52:00Z" w16du:dateUtc="2025-05-09T15:52:00Z">
        <w:r w:rsidR="00FC70FB" w:rsidDel="00357115">
          <w:rPr>
            <w:rFonts w:ascii="Times New Roman" w:hAnsi="Times New Roman" w:cs="Times New Roman"/>
            <w:sz w:val="24"/>
            <w:szCs w:val="24"/>
            <w:lang w:val="it-IT"/>
          </w:rPr>
          <w:delText>was in spring</w:delText>
        </w:r>
      </w:del>
      <w:r w:rsidR="00C14131">
        <w:rPr>
          <w:rFonts w:ascii="Times New Roman" w:hAnsi="Times New Roman" w:cs="Times New Roman"/>
          <w:sz w:val="24"/>
          <w:szCs w:val="24"/>
          <w:lang w:val="it-IT"/>
        </w:rPr>
        <w:t xml:space="preserve"> (</w:t>
      </w:r>
      <w:commentRangeStart w:id="70"/>
      <w:r w:rsidR="00C14131">
        <w:rPr>
          <w:rFonts w:ascii="Times New Roman" w:hAnsi="Times New Roman" w:cs="Times New Roman"/>
          <w:sz w:val="24"/>
          <w:szCs w:val="24"/>
          <w:lang w:val="it-IT"/>
        </w:rPr>
        <w:t>Utah State University</w:t>
      </w:r>
      <w:commentRangeEnd w:id="70"/>
      <w:r w:rsidR="00C14131">
        <w:rPr>
          <w:rStyle w:val="CommentReference"/>
        </w:rPr>
        <w:commentReference w:id="70"/>
      </w:r>
      <w:r w:rsidR="00C14131">
        <w:rPr>
          <w:rFonts w:ascii="Times New Roman" w:hAnsi="Times New Roman" w:cs="Times New Roman"/>
          <w:sz w:val="24"/>
          <w:szCs w:val="24"/>
          <w:lang w:val="it-IT"/>
        </w:rPr>
        <w:t>)</w:t>
      </w:r>
      <w:r w:rsidR="00FC70FB">
        <w:rPr>
          <w:rFonts w:ascii="Times New Roman" w:hAnsi="Times New Roman" w:cs="Times New Roman"/>
          <w:sz w:val="24"/>
          <w:szCs w:val="24"/>
          <w:lang w:val="it-IT"/>
        </w:rPr>
        <w:t>.</w:t>
      </w:r>
      <w:r w:rsidR="00F422AC" w:rsidRPr="009B4B26">
        <w:rPr>
          <w:rFonts w:ascii="Times New Roman" w:hAnsi="Times New Roman" w:cs="Times New Roman"/>
          <w:sz w:val="24"/>
          <w:szCs w:val="24"/>
          <w:lang w:val="it-IT"/>
        </w:rPr>
        <w:t xml:space="preserve"> </w:t>
      </w:r>
      <w:ins w:id="71" w:author="Anderson, Riley Morgan" w:date="2025-05-09T11:58:00Z" w16du:dateUtc="2025-05-09T15:58:00Z">
        <w:r w:rsidR="00EB1A48">
          <w:rPr>
            <w:rFonts w:ascii="Times New Roman" w:hAnsi="Times New Roman" w:cs="Times New Roman"/>
            <w:sz w:val="24"/>
            <w:szCs w:val="24"/>
            <w:lang w:val="it-IT"/>
          </w:rPr>
          <w:t>To explore the validity of the s</w:t>
        </w:r>
      </w:ins>
      <w:ins w:id="72" w:author="Anderson, Riley Morgan" w:date="2025-05-09T12:01:00Z" w16du:dateUtc="2025-05-09T16:01:00Z">
        <w:r w:rsidR="00EB1A48">
          <w:rPr>
            <w:rFonts w:ascii="Times New Roman" w:hAnsi="Times New Roman" w:cs="Times New Roman"/>
            <w:sz w:val="24"/>
            <w:szCs w:val="24"/>
            <w:lang w:val="it-IT"/>
          </w:rPr>
          <w:t>pring</w:t>
        </w:r>
      </w:ins>
      <w:ins w:id="73" w:author="Anderson, Riley Morgan" w:date="2025-05-09T11:58:00Z" w16du:dateUtc="2025-05-09T15:58:00Z">
        <w:r w:rsidR="00EB1A48">
          <w:rPr>
            <w:rFonts w:ascii="Times New Roman" w:hAnsi="Times New Roman" w:cs="Times New Roman"/>
            <w:sz w:val="24"/>
            <w:szCs w:val="24"/>
            <w:lang w:val="it-IT"/>
          </w:rPr>
          <w:t xml:space="preserve"> migration hypothesis</w:t>
        </w:r>
      </w:ins>
      <w:ins w:id="74" w:author="Anderson, Riley Morgan" w:date="2025-05-09T11:59:00Z" w16du:dateUtc="2025-05-09T15:59:00Z">
        <w:r w:rsidR="00EB1A48">
          <w:rPr>
            <w:rFonts w:ascii="Times New Roman" w:hAnsi="Times New Roman" w:cs="Times New Roman"/>
            <w:sz w:val="24"/>
            <w:szCs w:val="24"/>
            <w:lang w:val="it-IT"/>
          </w:rPr>
          <w:t xml:space="preserve"> we focused our sampling in</w:t>
        </w:r>
      </w:ins>
      <w:del w:id="75" w:author="Anderson, Riley Morgan" w:date="2025-05-09T11:59:00Z" w16du:dateUtc="2025-05-09T15:59:00Z">
        <w:r w:rsidR="00C14131" w:rsidDel="00EB1A48">
          <w:rPr>
            <w:rFonts w:ascii="Times New Roman" w:hAnsi="Times New Roman" w:cs="Times New Roman"/>
            <w:sz w:val="24"/>
            <w:szCs w:val="24"/>
            <w:lang w:val="it-IT"/>
          </w:rPr>
          <w:delText>From</w:delText>
        </w:r>
      </w:del>
      <w:r w:rsidR="00F422AC" w:rsidRPr="009B4B26">
        <w:rPr>
          <w:rFonts w:ascii="Times New Roman" w:hAnsi="Times New Roman" w:cs="Times New Roman"/>
          <w:sz w:val="24"/>
          <w:szCs w:val="24"/>
          <w:lang w:val="it-IT"/>
        </w:rPr>
        <w:t xml:space="preserve"> 2021, </w:t>
      </w:r>
      <w:ins w:id="76" w:author="Anderson, Riley Morgan" w:date="2025-05-09T12:00:00Z" w16du:dateUtc="2025-05-09T16:00:00Z">
        <w:r w:rsidR="00EB1A48">
          <w:rPr>
            <w:rFonts w:ascii="Times New Roman" w:hAnsi="Times New Roman" w:cs="Times New Roman"/>
            <w:sz w:val="24"/>
            <w:szCs w:val="24"/>
            <w:lang w:val="it-IT"/>
          </w:rPr>
          <w:t xml:space="preserve">to include </w:t>
        </w:r>
      </w:ins>
      <w:r w:rsidR="00F422AC" w:rsidRPr="009B4B26">
        <w:rPr>
          <w:rFonts w:ascii="Times New Roman" w:hAnsi="Times New Roman" w:cs="Times New Roman"/>
          <w:sz w:val="24"/>
          <w:szCs w:val="24"/>
          <w:lang w:val="it-IT"/>
        </w:rPr>
        <w:t>73 individual beet leafhopper</w:t>
      </w:r>
      <w:ins w:id="77" w:author="Anderson, Riley Morgan" w:date="2025-05-09T12:01:00Z" w16du:dateUtc="2025-05-09T16:01:00Z">
        <w:r w:rsidR="00EB1A48">
          <w:rPr>
            <w:rFonts w:ascii="Times New Roman" w:hAnsi="Times New Roman" w:cs="Times New Roman"/>
            <w:sz w:val="24"/>
            <w:szCs w:val="24"/>
            <w:lang w:val="it-IT"/>
          </w:rPr>
          <w:t>s</w:t>
        </w:r>
      </w:ins>
      <w:r w:rsidR="00F422AC" w:rsidRPr="009B4B26">
        <w:rPr>
          <w:rFonts w:ascii="Times New Roman" w:hAnsi="Times New Roman" w:cs="Times New Roman"/>
          <w:sz w:val="24"/>
          <w:szCs w:val="24"/>
          <w:lang w:val="it-IT"/>
        </w:rPr>
        <w:t xml:space="preserve"> </w:t>
      </w:r>
      <w:ins w:id="78" w:author="Anderson, Riley Morgan" w:date="2025-05-09T12:00:00Z" w16du:dateUtc="2025-05-09T16:00:00Z">
        <w:r w:rsidR="00EB1A48">
          <w:rPr>
            <w:rFonts w:ascii="Times New Roman" w:hAnsi="Times New Roman" w:cs="Times New Roman"/>
            <w:sz w:val="24"/>
            <w:szCs w:val="24"/>
            <w:lang w:val="it-IT"/>
          </w:rPr>
          <w:t xml:space="preserve">collected across the </w:t>
        </w:r>
      </w:ins>
      <w:ins w:id="79" w:author="Anderson, Riley Morgan" w:date="2025-05-09T12:01:00Z" w16du:dateUtc="2025-05-09T16:01:00Z">
        <w:r w:rsidR="00EB1A48">
          <w:rPr>
            <w:rFonts w:ascii="Times New Roman" w:hAnsi="Times New Roman" w:cs="Times New Roman"/>
            <w:sz w:val="24"/>
            <w:szCs w:val="24"/>
            <w:lang w:val="it-IT"/>
          </w:rPr>
          <w:t>spring and early summer season.</w:t>
        </w:r>
      </w:ins>
      <w:del w:id="80" w:author="Anderson, Riley Morgan" w:date="2025-05-09T12:02:00Z" w16du:dateUtc="2025-05-09T16:02:00Z">
        <w:r w:rsidR="00F422AC" w:rsidRPr="009B4B26" w:rsidDel="00EB1A48">
          <w:rPr>
            <w:rFonts w:ascii="Times New Roman" w:hAnsi="Times New Roman" w:cs="Times New Roman"/>
            <w:sz w:val="24"/>
            <w:szCs w:val="24"/>
            <w:lang w:val="it-IT"/>
          </w:rPr>
          <w:delText>chosen based on seasonality with stronger focus on early spring collections.</w:delText>
        </w:r>
        <w:r w:rsidR="00F422AC" w:rsidRPr="009B4B26" w:rsidDel="00EB1A48">
          <w:rPr>
            <w:rFonts w:ascii="Times New Roman" w:hAnsi="Times New Roman" w:cs="Times New Roman"/>
            <w:sz w:val="24"/>
            <w:szCs w:val="24"/>
          </w:rPr>
          <w:delText> </w:delText>
        </w:r>
      </w:del>
    </w:p>
    <w:p w14:paraId="08FC0A8E" w14:textId="77777777" w:rsidR="008C7443" w:rsidRPr="0012197D" w:rsidRDefault="008C7443" w:rsidP="002A22D6">
      <w:pPr>
        <w:spacing w:after="0" w:line="480" w:lineRule="auto"/>
        <w:contextualSpacing/>
        <w:rPr>
          <w:rFonts w:ascii="Times New Roman" w:hAnsi="Times New Roman" w:cs="Times New Roman"/>
          <w:sz w:val="24"/>
        </w:rPr>
      </w:pPr>
    </w:p>
    <w:p w14:paraId="2C41A299" w14:textId="77777777" w:rsidR="00F05942" w:rsidRPr="0012197D" w:rsidRDefault="00F05942" w:rsidP="002A22D6">
      <w:pPr>
        <w:spacing w:after="0" w:line="480" w:lineRule="auto"/>
        <w:contextualSpacing/>
        <w:rPr>
          <w:rFonts w:ascii="Times New Roman" w:hAnsi="Times New Roman" w:cs="Times New Roman"/>
          <w:b/>
          <w:bCs/>
          <w:i/>
          <w:iCs/>
          <w:sz w:val="24"/>
        </w:rPr>
      </w:pPr>
      <w:r w:rsidRPr="0012197D">
        <w:rPr>
          <w:rFonts w:ascii="Times New Roman" w:hAnsi="Times New Roman" w:cs="Times New Roman"/>
          <w:b/>
          <w:bCs/>
          <w:i/>
          <w:iCs/>
          <w:sz w:val="24"/>
        </w:rPr>
        <w:lastRenderedPageBreak/>
        <w:t>DNA Extraction</w:t>
      </w:r>
    </w:p>
    <w:p w14:paraId="3725865F" w14:textId="61695729" w:rsidR="000C3261" w:rsidRDefault="002D053D" w:rsidP="002A22D6">
      <w:pPr>
        <w:spacing w:after="0" w:line="480" w:lineRule="auto"/>
        <w:contextualSpacing/>
        <w:rPr>
          <w:rFonts w:ascii="Times New Roman" w:hAnsi="Times New Roman" w:cs="Times New Roman"/>
          <w:sz w:val="24"/>
        </w:rPr>
      </w:pPr>
      <w:r w:rsidRPr="002D053D">
        <w:rPr>
          <w:rFonts w:ascii="Times New Roman" w:hAnsi="Times New Roman" w:cs="Times New Roman"/>
          <w:sz w:val="24"/>
        </w:rPr>
        <w:t xml:space="preserve">Individual adult </w:t>
      </w:r>
      <w:r w:rsidRPr="002D053D">
        <w:rPr>
          <w:rFonts w:ascii="Times New Roman" w:hAnsi="Times New Roman" w:cs="Times New Roman"/>
          <w:i/>
          <w:iCs/>
          <w:sz w:val="24"/>
        </w:rPr>
        <w:t>N. tenellus</w:t>
      </w:r>
      <w:r w:rsidRPr="002D053D">
        <w:rPr>
          <w:rFonts w:ascii="Times New Roman" w:hAnsi="Times New Roman" w:cs="Times New Roman"/>
          <w:sz w:val="24"/>
        </w:rPr>
        <w:t xml:space="preserve"> were surface sterilized by sequentially immersing them</w:t>
      </w:r>
      <w:r>
        <w:rPr>
          <w:rFonts w:ascii="Times New Roman" w:hAnsi="Times New Roman" w:cs="Times New Roman"/>
          <w:sz w:val="24"/>
        </w:rPr>
        <w:t xml:space="preserve"> individually</w:t>
      </w:r>
      <w:r w:rsidRPr="002D053D">
        <w:rPr>
          <w:rFonts w:ascii="Times New Roman" w:hAnsi="Times New Roman" w:cs="Times New Roman"/>
          <w:sz w:val="24"/>
        </w:rPr>
        <w:t xml:space="preserve"> in 70% ethanol for 5 seconds, sterile deionized water for 5 seconds, followed by a 60-second treatment in 1% bleach, and two final 5-second rinses in sterile deionized water. Specimens were then air-dried on Kimtech Science™ Kimwipes™ placed within a sterile petri dish. </w:t>
      </w:r>
      <w:r>
        <w:rPr>
          <w:rFonts w:ascii="Times New Roman" w:hAnsi="Times New Roman" w:cs="Times New Roman"/>
          <w:sz w:val="24"/>
        </w:rPr>
        <w:t>Total</w:t>
      </w:r>
      <w:r w:rsidRPr="002D053D">
        <w:rPr>
          <w:rFonts w:ascii="Times New Roman" w:hAnsi="Times New Roman" w:cs="Times New Roman"/>
          <w:sz w:val="24"/>
        </w:rPr>
        <w:t xml:space="preserve"> DNA was extracted using the DNeasy Blood and Tissue Kit (Qiagen, Hilden, Germany) following the manufacturer’s protocol. All extraction procedures were carried out in a UV-sterilized biosafety cabinet to prevent contamination.</w:t>
      </w:r>
      <w:r>
        <w:rPr>
          <w:rFonts w:ascii="Times New Roman" w:hAnsi="Times New Roman" w:cs="Times New Roman"/>
          <w:sz w:val="24"/>
        </w:rPr>
        <w:t xml:space="preserve"> </w:t>
      </w:r>
      <w:r w:rsidRPr="002D053D">
        <w:rPr>
          <w:rFonts w:ascii="Times New Roman" w:hAnsi="Times New Roman" w:cs="Times New Roman"/>
          <w:sz w:val="24"/>
        </w:rPr>
        <w:t>To assess DNA quality and concentration, a subset of the extracted samples was evaluated using a Nanodrop spectrophotometer (ThermoFisher Scientific, Waltham, MA). Negative controls lacking DNA templates were included throughout the extraction and analysis process to verify that no contamination was present in the reagents. All extracted DNA samples were stored at -20 °C until further molecular procedures were carried out.</w:t>
      </w:r>
    </w:p>
    <w:p w14:paraId="5DD74059" w14:textId="77777777" w:rsidR="002D053D" w:rsidRPr="0012197D" w:rsidRDefault="002D053D" w:rsidP="002A22D6">
      <w:pPr>
        <w:spacing w:after="0" w:line="480" w:lineRule="auto"/>
        <w:contextualSpacing/>
        <w:rPr>
          <w:rFonts w:ascii="Times New Roman" w:hAnsi="Times New Roman" w:cs="Times New Roman"/>
          <w:sz w:val="24"/>
        </w:rPr>
      </w:pPr>
    </w:p>
    <w:p w14:paraId="48E6F33D" w14:textId="470275CA" w:rsidR="000C3261" w:rsidRPr="0012197D" w:rsidRDefault="000C3261" w:rsidP="002A22D6">
      <w:pPr>
        <w:spacing w:after="0" w:line="480" w:lineRule="auto"/>
        <w:contextualSpacing/>
        <w:rPr>
          <w:rFonts w:ascii="Times New Roman" w:hAnsi="Times New Roman" w:cs="Times New Roman"/>
          <w:b/>
          <w:bCs/>
          <w:i/>
          <w:iCs/>
          <w:sz w:val="24"/>
        </w:rPr>
      </w:pPr>
      <w:r w:rsidRPr="0012197D">
        <w:rPr>
          <w:rFonts w:ascii="Times New Roman" w:hAnsi="Times New Roman" w:cs="Times New Roman"/>
          <w:b/>
          <w:bCs/>
          <w:i/>
          <w:iCs/>
          <w:sz w:val="24"/>
        </w:rPr>
        <w:t>Pathogen Identification</w:t>
      </w:r>
    </w:p>
    <w:p w14:paraId="1382F8EF" w14:textId="34D5A27A" w:rsidR="000C3261" w:rsidRPr="0012197D" w:rsidRDefault="000C3261" w:rsidP="002D053D">
      <w:pPr>
        <w:spacing w:after="0" w:line="480" w:lineRule="auto"/>
        <w:contextualSpacing/>
        <w:rPr>
          <w:rFonts w:ascii="Times New Roman" w:hAnsi="Times New Roman" w:cs="Times New Roman"/>
          <w:sz w:val="24"/>
        </w:rPr>
      </w:pPr>
      <w:r w:rsidRPr="0012197D">
        <w:rPr>
          <w:rFonts w:ascii="Times New Roman" w:hAnsi="Times New Roman" w:cs="Times New Roman"/>
          <w:sz w:val="24"/>
        </w:rPr>
        <w:t xml:space="preserve">Testing for </w:t>
      </w:r>
      <w:r w:rsidR="008F2284">
        <w:rPr>
          <w:rFonts w:ascii="Times New Roman" w:hAnsi="Times New Roman" w:cs="Times New Roman"/>
          <w:sz w:val="24"/>
        </w:rPr>
        <w:t xml:space="preserve">the presence of </w:t>
      </w:r>
      <w:r w:rsidRPr="0012197D">
        <w:rPr>
          <w:rFonts w:ascii="Times New Roman" w:hAnsi="Times New Roman" w:cs="Times New Roman"/>
          <w:i/>
          <w:iCs/>
          <w:sz w:val="24"/>
        </w:rPr>
        <w:t>Ca</w:t>
      </w:r>
      <w:r w:rsidRPr="0012197D">
        <w:rPr>
          <w:rFonts w:ascii="Times New Roman" w:hAnsi="Times New Roman" w:cs="Times New Roman"/>
          <w:sz w:val="24"/>
        </w:rPr>
        <w:t xml:space="preserve">. P. trifolii </w:t>
      </w:r>
      <w:r w:rsidR="002D053D">
        <w:rPr>
          <w:rFonts w:ascii="Times New Roman" w:hAnsi="Times New Roman" w:cs="Times New Roman"/>
          <w:sz w:val="24"/>
        </w:rPr>
        <w:t xml:space="preserve">(CPt) </w:t>
      </w:r>
      <w:r w:rsidRPr="0012197D">
        <w:rPr>
          <w:rFonts w:ascii="Times New Roman" w:hAnsi="Times New Roman" w:cs="Times New Roman"/>
          <w:sz w:val="24"/>
        </w:rPr>
        <w:t>in insects was done using real-time PCR on a Lightcycler 480 (Roche, Basel, Switzerland) with these conditions: a 5 min hold at 95</w:t>
      </w:r>
      <w:r w:rsidR="00C62D3B" w:rsidRPr="0012197D">
        <w:rPr>
          <w:rFonts w:ascii="Times New Roman" w:hAnsi="Times New Roman" w:cs="Times New Roman"/>
          <w:sz w:val="24"/>
        </w:rPr>
        <w:t xml:space="preserve"> </w:t>
      </w:r>
      <w:r w:rsidRPr="0012197D">
        <w:rPr>
          <w:rFonts w:ascii="Times New Roman" w:hAnsi="Times New Roman" w:cs="Times New Roman"/>
          <w:sz w:val="24"/>
        </w:rPr>
        <w:t>°C, 20 cycles of 95</w:t>
      </w:r>
      <w:r w:rsidR="00C62D3B" w:rsidRPr="0012197D">
        <w:rPr>
          <w:rFonts w:ascii="Times New Roman" w:hAnsi="Times New Roman" w:cs="Times New Roman"/>
          <w:sz w:val="24"/>
        </w:rPr>
        <w:t xml:space="preserve"> </w:t>
      </w:r>
      <w:r w:rsidRPr="0012197D">
        <w:rPr>
          <w:rFonts w:ascii="Times New Roman" w:hAnsi="Times New Roman" w:cs="Times New Roman"/>
          <w:sz w:val="24"/>
        </w:rPr>
        <w:t>°C for 10 sec, 65</w:t>
      </w:r>
      <w:r w:rsidR="00C62D3B" w:rsidRPr="0012197D">
        <w:rPr>
          <w:rFonts w:ascii="Times New Roman" w:hAnsi="Times New Roman" w:cs="Times New Roman"/>
          <w:sz w:val="24"/>
        </w:rPr>
        <w:t xml:space="preserve"> </w:t>
      </w:r>
      <w:r w:rsidRPr="0012197D">
        <w:rPr>
          <w:rFonts w:ascii="Times New Roman" w:hAnsi="Times New Roman" w:cs="Times New Roman"/>
          <w:sz w:val="24"/>
        </w:rPr>
        <w:t>°C for 10 sec, and 72</w:t>
      </w:r>
      <w:r w:rsidR="00C62D3B" w:rsidRPr="0012197D">
        <w:rPr>
          <w:rFonts w:ascii="Times New Roman" w:hAnsi="Times New Roman" w:cs="Times New Roman"/>
          <w:sz w:val="24"/>
        </w:rPr>
        <w:t xml:space="preserve"> </w:t>
      </w:r>
      <w:r w:rsidRPr="0012197D">
        <w:rPr>
          <w:rFonts w:ascii="Times New Roman" w:hAnsi="Times New Roman" w:cs="Times New Roman"/>
          <w:sz w:val="24"/>
        </w:rPr>
        <w:t>°C for 10 sec, then 20 cycles of 95</w:t>
      </w:r>
      <w:r w:rsidR="00C62D3B" w:rsidRPr="0012197D">
        <w:rPr>
          <w:rFonts w:ascii="Times New Roman" w:hAnsi="Times New Roman" w:cs="Times New Roman"/>
          <w:sz w:val="24"/>
        </w:rPr>
        <w:t xml:space="preserve"> </w:t>
      </w:r>
      <w:r w:rsidRPr="0012197D">
        <w:rPr>
          <w:rFonts w:ascii="Times New Roman" w:hAnsi="Times New Roman" w:cs="Times New Roman"/>
          <w:sz w:val="24"/>
        </w:rPr>
        <w:t>°C for 10 sec, 55</w:t>
      </w:r>
      <w:r w:rsidR="00C62D3B" w:rsidRPr="0012197D">
        <w:rPr>
          <w:rFonts w:ascii="Times New Roman" w:hAnsi="Times New Roman" w:cs="Times New Roman"/>
          <w:sz w:val="24"/>
        </w:rPr>
        <w:t xml:space="preserve"> </w:t>
      </w:r>
      <w:r w:rsidRPr="0012197D">
        <w:rPr>
          <w:rFonts w:ascii="Times New Roman" w:hAnsi="Times New Roman" w:cs="Times New Roman"/>
          <w:sz w:val="24"/>
        </w:rPr>
        <w:t>°C for 10 sec, and 72</w:t>
      </w:r>
      <w:r w:rsidR="00C62D3B" w:rsidRPr="0012197D">
        <w:rPr>
          <w:rFonts w:ascii="Times New Roman" w:hAnsi="Times New Roman" w:cs="Times New Roman"/>
          <w:sz w:val="24"/>
        </w:rPr>
        <w:t xml:space="preserve"> </w:t>
      </w:r>
      <w:r w:rsidRPr="0012197D">
        <w:rPr>
          <w:rFonts w:ascii="Times New Roman" w:hAnsi="Times New Roman" w:cs="Times New Roman"/>
          <w:sz w:val="24"/>
        </w:rPr>
        <w:t xml:space="preserve">°C for 10 sec, a melting curve to assess primer specificity, and a cooling cycle. Each 20 μL reaction contained 10 μL of SYBR™ Green PCR Master Mix (ThermoFisher Scientific, Waltham MA), 8.2 μL of nuclease-free water, 0.4 μL each of </w:t>
      </w:r>
      <w:r w:rsidRPr="0012197D">
        <w:rPr>
          <w:rFonts w:ascii="Times New Roman" w:hAnsi="Times New Roman" w:cs="Times New Roman"/>
          <w:i/>
          <w:iCs/>
          <w:sz w:val="24"/>
        </w:rPr>
        <w:t>Ca</w:t>
      </w:r>
      <w:r w:rsidRPr="0012197D">
        <w:rPr>
          <w:rFonts w:ascii="Times New Roman" w:hAnsi="Times New Roman" w:cs="Times New Roman"/>
          <w:sz w:val="24"/>
        </w:rPr>
        <w:t xml:space="preserve">. P. trifolii primers “z-R16R2-wfB_F” (AAA TAT TTC TCG GGG TTT GTA CAC ACC GCC CGT CA) and “BLTVA-int-wfB_R” (AAT TAT CTC TGA TGA TTT TAG TAT ATA TAG TCC) at 20 </w:t>
      </w:r>
      <w:r w:rsidRPr="0012197D">
        <w:rPr>
          <w:rFonts w:ascii="Times New Roman" w:hAnsi="Times New Roman" w:cs="Times New Roman"/>
          <w:sz w:val="24"/>
        </w:rPr>
        <w:lastRenderedPageBreak/>
        <w:t>μM concentration, and 1 μL of extracted</w:t>
      </w:r>
      <w:r w:rsidR="00CD777D" w:rsidRPr="0012197D">
        <w:rPr>
          <w:rFonts w:ascii="Times New Roman" w:hAnsi="Times New Roman" w:cs="Times New Roman"/>
          <w:sz w:val="24"/>
        </w:rPr>
        <w:t xml:space="preserve"> </w:t>
      </w:r>
      <w:r w:rsidR="00FE742F">
        <w:rPr>
          <w:rStyle w:val="normaltextrun"/>
          <w:rFonts w:ascii="Times New Roman" w:hAnsi="Times New Roman" w:cs="Times New Roman"/>
          <w:i/>
          <w:iCs/>
          <w:sz w:val="24"/>
          <w:szCs w:val="24"/>
        </w:rPr>
        <w:t>N. tenellus</w:t>
      </w:r>
      <w:r w:rsidRPr="0012197D">
        <w:rPr>
          <w:rFonts w:ascii="Times New Roman" w:hAnsi="Times New Roman" w:cs="Times New Roman"/>
          <w:sz w:val="24"/>
        </w:rPr>
        <w:t xml:space="preserve"> DNA (Cooper et al. 2023, Swisher Grimm et al. 2023). </w:t>
      </w:r>
    </w:p>
    <w:p w14:paraId="22949423" w14:textId="2162B6A5" w:rsidR="000C3261" w:rsidRPr="0012197D" w:rsidRDefault="00CD777D" w:rsidP="008F2284">
      <w:pPr>
        <w:spacing w:after="0" w:line="480" w:lineRule="auto"/>
        <w:ind w:firstLine="540"/>
        <w:contextualSpacing/>
        <w:rPr>
          <w:rFonts w:ascii="Times New Roman" w:hAnsi="Times New Roman" w:cs="Times New Roman"/>
          <w:sz w:val="24"/>
        </w:rPr>
      </w:pPr>
      <w:r w:rsidRPr="0012197D">
        <w:rPr>
          <w:rFonts w:ascii="Times New Roman" w:hAnsi="Times New Roman" w:cs="Times New Roman"/>
          <w:sz w:val="24"/>
        </w:rPr>
        <w:t xml:space="preserve">Testing for the presence of </w:t>
      </w:r>
      <w:r w:rsidRPr="0012197D">
        <w:rPr>
          <w:rFonts w:ascii="Times New Roman" w:hAnsi="Times New Roman" w:cs="Times New Roman"/>
          <w:i/>
          <w:iCs/>
          <w:sz w:val="24"/>
        </w:rPr>
        <w:t>Beet curly top virus</w:t>
      </w:r>
      <w:r w:rsidR="002D053D">
        <w:rPr>
          <w:rFonts w:ascii="Times New Roman" w:hAnsi="Times New Roman" w:cs="Times New Roman"/>
          <w:i/>
          <w:iCs/>
          <w:sz w:val="24"/>
        </w:rPr>
        <w:t xml:space="preserve"> </w:t>
      </w:r>
      <w:r w:rsidR="002D053D">
        <w:rPr>
          <w:rFonts w:ascii="Times New Roman" w:hAnsi="Times New Roman" w:cs="Times New Roman"/>
          <w:sz w:val="24"/>
        </w:rPr>
        <w:t>(BCTV)</w:t>
      </w:r>
      <w:r w:rsidRPr="0012197D">
        <w:rPr>
          <w:rFonts w:ascii="Times New Roman" w:hAnsi="Times New Roman" w:cs="Times New Roman"/>
          <w:i/>
          <w:iCs/>
          <w:sz w:val="24"/>
        </w:rPr>
        <w:t xml:space="preserve"> </w:t>
      </w:r>
      <w:r w:rsidRPr="0012197D">
        <w:rPr>
          <w:rFonts w:ascii="Times New Roman" w:hAnsi="Times New Roman" w:cs="Times New Roman"/>
          <w:sz w:val="24"/>
        </w:rPr>
        <w:t xml:space="preserve">in samples was </w:t>
      </w:r>
      <w:del w:id="81" w:author="Anderson, Riley Morgan" w:date="2025-05-09T12:03:00Z" w16du:dateUtc="2025-05-09T16:03:00Z">
        <w:r w:rsidRPr="0012197D" w:rsidDel="00EB1A48">
          <w:rPr>
            <w:rFonts w:ascii="Times New Roman" w:hAnsi="Times New Roman" w:cs="Times New Roman"/>
            <w:sz w:val="24"/>
          </w:rPr>
          <w:delText>done using</w:delText>
        </w:r>
      </w:del>
      <w:ins w:id="82" w:author="Anderson, Riley Morgan" w:date="2025-05-09T12:03:00Z" w16du:dateUtc="2025-05-09T16:03:00Z">
        <w:r w:rsidR="00EB1A48">
          <w:rPr>
            <w:rFonts w:ascii="Times New Roman" w:hAnsi="Times New Roman" w:cs="Times New Roman"/>
            <w:sz w:val="24"/>
          </w:rPr>
          <w:t>by</w:t>
        </w:r>
      </w:ins>
      <w:r w:rsidRPr="0012197D">
        <w:rPr>
          <w:rFonts w:ascii="Times New Roman" w:hAnsi="Times New Roman" w:cs="Times New Roman"/>
          <w:sz w:val="24"/>
        </w:rPr>
        <w:t xml:space="preserve"> conventional PCR on a BioRad thermocycler</w:t>
      </w:r>
      <w:r w:rsidR="008F2284">
        <w:rPr>
          <w:rFonts w:ascii="Times New Roman" w:hAnsi="Times New Roman" w:cs="Times New Roman"/>
          <w:sz w:val="24"/>
        </w:rPr>
        <w:t xml:space="preserve"> </w:t>
      </w:r>
      <w:r w:rsidRPr="0012197D">
        <w:rPr>
          <w:rFonts w:ascii="Times New Roman" w:hAnsi="Times New Roman" w:cs="Times New Roman"/>
          <w:sz w:val="24"/>
        </w:rPr>
        <w:t xml:space="preserve">with these conditions: </w:t>
      </w:r>
      <w:r w:rsidR="000C3261" w:rsidRPr="0012197D">
        <w:rPr>
          <w:rFonts w:ascii="Times New Roman" w:hAnsi="Times New Roman" w:cs="Times New Roman"/>
          <w:sz w:val="24"/>
        </w:rPr>
        <w:t>1 min at 95</w:t>
      </w:r>
      <w:r w:rsidR="00C62D3B" w:rsidRPr="0012197D">
        <w:rPr>
          <w:rFonts w:ascii="Times New Roman" w:hAnsi="Times New Roman" w:cs="Times New Roman"/>
          <w:sz w:val="24"/>
        </w:rPr>
        <w:t xml:space="preserve"> </w:t>
      </w:r>
      <w:r w:rsidR="000C3261" w:rsidRPr="0012197D">
        <w:rPr>
          <w:rFonts w:ascii="Times New Roman" w:hAnsi="Times New Roman" w:cs="Times New Roman"/>
          <w:sz w:val="24"/>
        </w:rPr>
        <w:t>°C, 20 cycles of 95</w:t>
      </w:r>
      <w:r w:rsidR="00C62D3B" w:rsidRPr="0012197D">
        <w:rPr>
          <w:rFonts w:ascii="Times New Roman" w:hAnsi="Times New Roman" w:cs="Times New Roman"/>
          <w:sz w:val="24"/>
        </w:rPr>
        <w:t xml:space="preserve"> </w:t>
      </w:r>
      <w:r w:rsidR="000C3261" w:rsidRPr="0012197D">
        <w:rPr>
          <w:rFonts w:ascii="Times New Roman" w:hAnsi="Times New Roman" w:cs="Times New Roman"/>
          <w:sz w:val="24"/>
        </w:rPr>
        <w:t>°C for 15 s, 65</w:t>
      </w:r>
      <w:r w:rsidR="00C62D3B" w:rsidRPr="0012197D">
        <w:rPr>
          <w:rFonts w:ascii="Times New Roman" w:hAnsi="Times New Roman" w:cs="Times New Roman"/>
          <w:sz w:val="24"/>
        </w:rPr>
        <w:t xml:space="preserve"> </w:t>
      </w:r>
      <w:r w:rsidR="000C3261" w:rsidRPr="0012197D">
        <w:rPr>
          <w:rFonts w:ascii="Times New Roman" w:hAnsi="Times New Roman" w:cs="Times New Roman"/>
          <w:sz w:val="24"/>
        </w:rPr>
        <w:t>°C for 30 s (touchdown, Δ−0.5</w:t>
      </w:r>
      <w:r w:rsidR="00C62D3B" w:rsidRPr="0012197D">
        <w:rPr>
          <w:rFonts w:ascii="Times New Roman" w:hAnsi="Times New Roman" w:cs="Times New Roman"/>
          <w:sz w:val="24"/>
        </w:rPr>
        <w:t xml:space="preserve"> </w:t>
      </w:r>
      <w:r w:rsidR="000C3261" w:rsidRPr="0012197D">
        <w:rPr>
          <w:rFonts w:ascii="Times New Roman" w:hAnsi="Times New Roman" w:cs="Times New Roman"/>
          <w:sz w:val="24"/>
        </w:rPr>
        <w:t>°C), and 72</w:t>
      </w:r>
      <w:r w:rsidR="00C62D3B" w:rsidRPr="0012197D">
        <w:rPr>
          <w:rFonts w:ascii="Times New Roman" w:hAnsi="Times New Roman" w:cs="Times New Roman"/>
          <w:sz w:val="24"/>
        </w:rPr>
        <w:t xml:space="preserve"> </w:t>
      </w:r>
      <w:r w:rsidR="000C3261" w:rsidRPr="0012197D">
        <w:rPr>
          <w:rFonts w:ascii="Times New Roman" w:hAnsi="Times New Roman" w:cs="Times New Roman"/>
          <w:sz w:val="24"/>
        </w:rPr>
        <w:t>°C for 20 s, then 20 cycles of 95</w:t>
      </w:r>
      <w:r w:rsidR="00C62D3B" w:rsidRPr="0012197D">
        <w:rPr>
          <w:rFonts w:ascii="Times New Roman" w:hAnsi="Times New Roman" w:cs="Times New Roman"/>
          <w:sz w:val="24"/>
        </w:rPr>
        <w:t xml:space="preserve"> </w:t>
      </w:r>
      <w:r w:rsidR="000C3261" w:rsidRPr="0012197D">
        <w:rPr>
          <w:rFonts w:ascii="Times New Roman" w:hAnsi="Times New Roman" w:cs="Times New Roman"/>
          <w:sz w:val="24"/>
        </w:rPr>
        <w:t>°C for 15 s, 55</w:t>
      </w:r>
      <w:r w:rsidR="00C62D3B" w:rsidRPr="0012197D">
        <w:rPr>
          <w:rFonts w:ascii="Times New Roman" w:hAnsi="Times New Roman" w:cs="Times New Roman"/>
          <w:sz w:val="24"/>
        </w:rPr>
        <w:t xml:space="preserve"> </w:t>
      </w:r>
      <w:r w:rsidR="000C3261" w:rsidRPr="0012197D">
        <w:rPr>
          <w:rFonts w:ascii="Times New Roman" w:hAnsi="Times New Roman" w:cs="Times New Roman"/>
          <w:sz w:val="24"/>
        </w:rPr>
        <w:t>°C for 30 s, and 72</w:t>
      </w:r>
      <w:r w:rsidR="00C62D3B" w:rsidRPr="0012197D">
        <w:rPr>
          <w:rFonts w:ascii="Times New Roman" w:hAnsi="Times New Roman" w:cs="Times New Roman"/>
          <w:sz w:val="24"/>
        </w:rPr>
        <w:t xml:space="preserve"> </w:t>
      </w:r>
      <w:r w:rsidR="000C3261" w:rsidRPr="0012197D">
        <w:rPr>
          <w:rFonts w:ascii="Times New Roman" w:hAnsi="Times New Roman" w:cs="Times New Roman"/>
          <w:sz w:val="24"/>
        </w:rPr>
        <w:t>°C for 20 s, then 1 min at 72</w:t>
      </w:r>
      <w:r w:rsidR="00C62D3B" w:rsidRPr="0012197D">
        <w:rPr>
          <w:rFonts w:ascii="Times New Roman" w:hAnsi="Times New Roman" w:cs="Times New Roman"/>
          <w:sz w:val="24"/>
        </w:rPr>
        <w:t xml:space="preserve"> </w:t>
      </w:r>
      <w:r w:rsidR="000C3261" w:rsidRPr="0012197D">
        <w:rPr>
          <w:rFonts w:ascii="Times New Roman" w:hAnsi="Times New Roman" w:cs="Times New Roman"/>
          <w:sz w:val="24"/>
        </w:rPr>
        <w:t>°C before an infinite hold at 4</w:t>
      </w:r>
      <w:r w:rsidR="00C62D3B" w:rsidRPr="0012197D">
        <w:rPr>
          <w:rFonts w:ascii="Times New Roman" w:hAnsi="Times New Roman" w:cs="Times New Roman"/>
          <w:sz w:val="24"/>
        </w:rPr>
        <w:t xml:space="preserve"> </w:t>
      </w:r>
      <w:r w:rsidR="000C3261" w:rsidRPr="0012197D">
        <w:rPr>
          <w:rFonts w:ascii="Times New Roman" w:hAnsi="Times New Roman" w:cs="Times New Roman"/>
          <w:sz w:val="24"/>
        </w:rPr>
        <w:t xml:space="preserve">°C until samples were removed. Each 20 μL reaction contained 10 μL of Amplitaq Gold 360 Master Mix (ThermoFisher Scientific, Waltham, MA), 8.6 μL of nuclease-free water, 0.2 μL each of primers “BCTV2-F” (GTG GAT CAA TTT CCA GAC AAT TAT C) and “BCTV2-R” (CCC ATA AGA GCC ATA TCA AAC TTC) at 20 μM concentration, and 1 μL of extracted </w:t>
      </w:r>
      <w:r w:rsidR="00FE742F">
        <w:rPr>
          <w:rStyle w:val="normaltextrun"/>
          <w:rFonts w:ascii="Times New Roman" w:hAnsi="Times New Roman" w:cs="Times New Roman"/>
          <w:i/>
          <w:iCs/>
          <w:sz w:val="24"/>
          <w:szCs w:val="24"/>
        </w:rPr>
        <w:t>N. tenellus</w:t>
      </w:r>
      <w:r w:rsidRPr="0012197D">
        <w:rPr>
          <w:rFonts w:ascii="Times New Roman" w:hAnsi="Times New Roman" w:cs="Times New Roman"/>
          <w:i/>
          <w:iCs/>
          <w:sz w:val="24"/>
        </w:rPr>
        <w:t xml:space="preserve"> </w:t>
      </w:r>
      <w:r w:rsidR="000C3261" w:rsidRPr="0012197D">
        <w:rPr>
          <w:rFonts w:ascii="Times New Roman" w:hAnsi="Times New Roman" w:cs="Times New Roman"/>
          <w:sz w:val="24"/>
        </w:rPr>
        <w:t xml:space="preserve">DNA (Strausbaugh et al. 2008, Swisher Grimm et al. 2023). </w:t>
      </w:r>
      <w:r w:rsidR="008F2284" w:rsidRPr="008F2284">
        <w:rPr>
          <w:rFonts w:ascii="Times New Roman" w:hAnsi="Times New Roman" w:cs="Times New Roman"/>
          <w:sz w:val="24"/>
        </w:rPr>
        <w:t>Infection</w:t>
      </w:r>
      <w:r w:rsidR="000C3261" w:rsidRPr="0012197D">
        <w:rPr>
          <w:rFonts w:ascii="Times New Roman" w:hAnsi="Times New Roman" w:cs="Times New Roman"/>
          <w:sz w:val="24"/>
        </w:rPr>
        <w:t xml:space="preserve"> was </w:t>
      </w:r>
      <w:r w:rsidR="008F2284">
        <w:rPr>
          <w:rFonts w:ascii="Times New Roman" w:hAnsi="Times New Roman" w:cs="Times New Roman"/>
          <w:sz w:val="24"/>
        </w:rPr>
        <w:t>confir</w:t>
      </w:r>
      <w:r w:rsidR="000C3261" w:rsidRPr="0012197D">
        <w:rPr>
          <w:rFonts w:ascii="Times New Roman" w:hAnsi="Times New Roman" w:cs="Times New Roman"/>
          <w:sz w:val="24"/>
        </w:rPr>
        <w:t xml:space="preserve">med by visualizing the approximately 520-bp PCR products under UV light on a 1% agarose gel stained with GelRed (Biotium, Fremont, CA). </w:t>
      </w:r>
    </w:p>
    <w:p w14:paraId="2BC7A4C4" w14:textId="39328E12" w:rsidR="00F67D41" w:rsidRDefault="008F2284" w:rsidP="002A22D6">
      <w:pPr>
        <w:spacing w:after="0" w:line="480" w:lineRule="auto"/>
        <w:ind w:firstLine="540"/>
        <w:contextualSpacing/>
        <w:rPr>
          <w:rStyle w:val="normaltextrun"/>
          <w:rFonts w:ascii="Times New Roman" w:eastAsiaTheme="majorEastAsia" w:hAnsi="Times New Roman" w:cs="Times New Roman"/>
          <w:sz w:val="24"/>
          <w:szCs w:val="24"/>
        </w:rPr>
      </w:pPr>
      <w:r>
        <w:rPr>
          <w:rFonts w:ascii="Times New Roman" w:hAnsi="Times New Roman" w:cs="Times New Roman"/>
          <w:sz w:val="24"/>
        </w:rPr>
        <w:t>Samples</w:t>
      </w:r>
      <w:r w:rsidR="000C3261" w:rsidRPr="0012197D">
        <w:rPr>
          <w:rFonts w:ascii="Times New Roman" w:hAnsi="Times New Roman" w:cs="Times New Roman"/>
          <w:sz w:val="24"/>
        </w:rPr>
        <w:t xml:space="preserve"> </w:t>
      </w:r>
      <w:r w:rsidR="00AF738E" w:rsidRPr="0012197D">
        <w:rPr>
          <w:rFonts w:ascii="Times New Roman" w:hAnsi="Times New Roman" w:cs="Times New Roman"/>
          <w:sz w:val="24"/>
        </w:rPr>
        <w:t xml:space="preserve">from </w:t>
      </w:r>
      <w:r>
        <w:rPr>
          <w:rFonts w:ascii="Times New Roman" w:hAnsi="Times New Roman" w:cs="Times New Roman"/>
          <w:sz w:val="24"/>
        </w:rPr>
        <w:t xml:space="preserve">2019 and </w:t>
      </w:r>
      <w:r w:rsidR="00AF738E" w:rsidRPr="0012197D">
        <w:rPr>
          <w:rFonts w:ascii="Times New Roman" w:hAnsi="Times New Roman" w:cs="Times New Roman"/>
          <w:sz w:val="24"/>
        </w:rPr>
        <w:t xml:space="preserve">2020 </w:t>
      </w:r>
      <w:r w:rsidR="00CD777D" w:rsidRPr="0012197D">
        <w:rPr>
          <w:rFonts w:ascii="Times New Roman" w:hAnsi="Times New Roman" w:cs="Times New Roman"/>
          <w:sz w:val="24"/>
        </w:rPr>
        <w:t>w</w:t>
      </w:r>
      <w:r w:rsidR="006364A3" w:rsidRPr="0012197D">
        <w:rPr>
          <w:rFonts w:ascii="Times New Roman" w:hAnsi="Times New Roman" w:cs="Times New Roman"/>
          <w:sz w:val="24"/>
        </w:rPr>
        <w:t>ere</w:t>
      </w:r>
      <w:r w:rsidR="000C3261" w:rsidRPr="0012197D">
        <w:rPr>
          <w:rFonts w:ascii="Times New Roman" w:hAnsi="Times New Roman" w:cs="Times New Roman"/>
          <w:sz w:val="24"/>
        </w:rPr>
        <w:t xml:space="preserve"> also tested for the presence of</w:t>
      </w:r>
      <w:r w:rsidR="00970D96" w:rsidRPr="0012197D">
        <w:rPr>
          <w:rFonts w:ascii="Times New Roman" w:hAnsi="Times New Roman" w:cs="Times New Roman"/>
          <w:sz w:val="24"/>
        </w:rPr>
        <w:t xml:space="preserve"> the</w:t>
      </w:r>
      <w:r w:rsidR="000C3261" w:rsidRPr="0012197D">
        <w:rPr>
          <w:rFonts w:ascii="Times New Roman" w:hAnsi="Times New Roman" w:cs="Times New Roman"/>
          <w:sz w:val="24"/>
        </w:rPr>
        <w:t xml:space="preserve"> </w:t>
      </w:r>
      <w:r w:rsidR="00970D96" w:rsidRPr="0012197D">
        <w:rPr>
          <w:rFonts w:ascii="Times New Roman" w:hAnsi="Times New Roman" w:cs="Times New Roman"/>
          <w:sz w:val="24"/>
        </w:rPr>
        <w:t xml:space="preserve">bacterium </w:t>
      </w:r>
      <w:r w:rsidR="00970D96" w:rsidRPr="0012197D">
        <w:rPr>
          <w:rFonts w:ascii="Times New Roman" w:hAnsi="Times New Roman" w:cs="Times New Roman"/>
          <w:i/>
          <w:iCs/>
          <w:sz w:val="24"/>
        </w:rPr>
        <w:t>Spiroplasma citri</w:t>
      </w:r>
      <w:r w:rsidR="00970D96" w:rsidRPr="0012197D">
        <w:rPr>
          <w:rFonts w:ascii="Times New Roman" w:hAnsi="Times New Roman" w:cs="Times New Roman"/>
          <w:sz w:val="24"/>
        </w:rPr>
        <w:t xml:space="preserve">, </w:t>
      </w:r>
      <w:r w:rsidR="00CD777D" w:rsidRPr="0012197D">
        <w:rPr>
          <w:rFonts w:ascii="Times New Roman" w:hAnsi="Times New Roman" w:cs="Times New Roman"/>
          <w:sz w:val="24"/>
        </w:rPr>
        <w:t xml:space="preserve">another plant pathogen transmitted </w:t>
      </w:r>
      <w:r>
        <w:rPr>
          <w:rFonts w:ascii="Times New Roman" w:hAnsi="Times New Roman" w:cs="Times New Roman"/>
          <w:sz w:val="24"/>
        </w:rPr>
        <w:t>exclusively by</w:t>
      </w:r>
      <w:r w:rsidR="00CD777D" w:rsidRPr="0012197D">
        <w:rPr>
          <w:rFonts w:ascii="Times New Roman" w:hAnsi="Times New Roman" w:cs="Times New Roman"/>
          <w:sz w:val="24"/>
        </w:rPr>
        <w:t xml:space="preserve"> </w:t>
      </w:r>
      <w:r w:rsidR="00FE742F">
        <w:rPr>
          <w:rStyle w:val="normaltextrun"/>
          <w:rFonts w:ascii="Times New Roman" w:hAnsi="Times New Roman" w:cs="Times New Roman"/>
          <w:i/>
          <w:iCs/>
          <w:sz w:val="24"/>
          <w:szCs w:val="24"/>
        </w:rPr>
        <w:t>N. tenellus</w:t>
      </w:r>
      <w:r w:rsidR="00970D96" w:rsidRPr="0012197D">
        <w:rPr>
          <w:rFonts w:ascii="Times New Roman" w:hAnsi="Times New Roman" w:cs="Times New Roman"/>
          <w:sz w:val="24"/>
        </w:rPr>
        <w:t>.</w:t>
      </w:r>
      <w:r w:rsidR="00F158FD">
        <w:rPr>
          <w:rFonts w:ascii="Times New Roman" w:hAnsi="Times New Roman" w:cs="Times New Roman"/>
          <w:sz w:val="24"/>
        </w:rPr>
        <w:t xml:space="preserve"> </w:t>
      </w:r>
      <w:r w:rsidR="00CD777D" w:rsidRPr="0012197D">
        <w:rPr>
          <w:rFonts w:ascii="Times New Roman" w:hAnsi="Times New Roman" w:cs="Times New Roman"/>
          <w:sz w:val="24"/>
        </w:rPr>
        <w:t xml:space="preserve">Testing for the presence of </w:t>
      </w:r>
      <w:r w:rsidR="00CD777D" w:rsidRPr="0012197D">
        <w:rPr>
          <w:rFonts w:ascii="Times New Roman" w:hAnsi="Times New Roman" w:cs="Times New Roman"/>
          <w:i/>
          <w:iCs/>
          <w:sz w:val="24"/>
        </w:rPr>
        <w:t xml:space="preserve">S. citri </w:t>
      </w:r>
      <w:r w:rsidR="00CD777D" w:rsidRPr="0012197D">
        <w:rPr>
          <w:rFonts w:ascii="Times New Roman" w:hAnsi="Times New Roman" w:cs="Times New Roman"/>
          <w:sz w:val="24"/>
        </w:rPr>
        <w:t xml:space="preserve">was done using conventional PCR with </w:t>
      </w:r>
      <w:r w:rsidR="000C3261" w:rsidRPr="0012197D">
        <w:rPr>
          <w:rFonts w:ascii="Times New Roman" w:hAnsi="Times New Roman" w:cs="Times New Roman"/>
          <w:sz w:val="24"/>
        </w:rPr>
        <w:t>condition</w:t>
      </w:r>
      <w:r w:rsidR="00CD777D" w:rsidRPr="0012197D">
        <w:rPr>
          <w:rFonts w:ascii="Times New Roman" w:hAnsi="Times New Roman" w:cs="Times New Roman"/>
          <w:sz w:val="24"/>
        </w:rPr>
        <w:t>s</w:t>
      </w:r>
      <w:r w:rsidR="000C3261" w:rsidRPr="0012197D">
        <w:rPr>
          <w:rFonts w:ascii="Times New Roman" w:hAnsi="Times New Roman" w:cs="Times New Roman"/>
          <w:sz w:val="24"/>
        </w:rPr>
        <w:t xml:space="preserve"> identical for </w:t>
      </w:r>
      <w:r w:rsidR="000C3261" w:rsidRPr="0012197D">
        <w:rPr>
          <w:rFonts w:ascii="Times New Roman" w:hAnsi="Times New Roman" w:cs="Times New Roman"/>
          <w:i/>
          <w:iCs/>
          <w:sz w:val="24"/>
        </w:rPr>
        <w:t>Beet curly top virus</w:t>
      </w:r>
      <w:r w:rsidR="000C3261" w:rsidRPr="0012197D">
        <w:rPr>
          <w:rFonts w:ascii="Times New Roman" w:hAnsi="Times New Roman" w:cs="Times New Roman"/>
          <w:sz w:val="24"/>
        </w:rPr>
        <w:t xml:space="preserve"> </w:t>
      </w:r>
      <w:r w:rsidR="00CD777D" w:rsidRPr="0012197D">
        <w:rPr>
          <w:rFonts w:ascii="Times New Roman" w:hAnsi="Times New Roman" w:cs="Times New Roman"/>
          <w:sz w:val="24"/>
        </w:rPr>
        <w:t>identification</w:t>
      </w:r>
      <w:r>
        <w:rPr>
          <w:rFonts w:ascii="Times New Roman" w:hAnsi="Times New Roman" w:cs="Times New Roman"/>
          <w:sz w:val="24"/>
        </w:rPr>
        <w:t xml:space="preserve"> listed above</w:t>
      </w:r>
      <w:r w:rsidR="000C3261" w:rsidRPr="0012197D">
        <w:rPr>
          <w:rFonts w:ascii="Times New Roman" w:hAnsi="Times New Roman" w:cs="Times New Roman"/>
          <w:sz w:val="24"/>
        </w:rPr>
        <w:t>. Each 20 μL reaction contained 10 μL of Amplitaq Gold 360 Master Mix, 8.6 μL of nuclease-free water, 0.2 μL each of primers “S.citri-1” (GGT CTG CTG CTT TAA TTT CTA C) and “S.citri-2” (TGC AGC ACC TGC AAC TGT AG) at 20 μM concentration, and 1 μL of extracted</w:t>
      </w:r>
      <w:r w:rsidR="00CD777D" w:rsidRPr="0012197D">
        <w:rPr>
          <w:rFonts w:ascii="Times New Roman" w:hAnsi="Times New Roman" w:cs="Times New Roman"/>
          <w:sz w:val="24"/>
        </w:rPr>
        <w:t xml:space="preserve"> </w:t>
      </w:r>
      <w:r w:rsidR="00FE742F">
        <w:rPr>
          <w:rStyle w:val="normaltextrun"/>
          <w:rFonts w:ascii="Times New Roman" w:hAnsi="Times New Roman" w:cs="Times New Roman"/>
          <w:i/>
          <w:iCs/>
          <w:sz w:val="24"/>
          <w:szCs w:val="24"/>
        </w:rPr>
        <w:t>N. tenellus</w:t>
      </w:r>
      <w:r w:rsidR="000C3261" w:rsidRPr="0012197D">
        <w:rPr>
          <w:rFonts w:ascii="Times New Roman" w:hAnsi="Times New Roman" w:cs="Times New Roman"/>
          <w:sz w:val="24"/>
        </w:rPr>
        <w:t xml:space="preserve"> DNA (Cooper et al. 2023, Swisher Grimm et al. 2023). </w:t>
      </w:r>
      <w:r w:rsidR="000C3261" w:rsidRPr="0012197D">
        <w:rPr>
          <w:rFonts w:ascii="Times New Roman" w:hAnsi="Times New Roman" w:cs="Times New Roman"/>
          <w:i/>
          <w:iCs/>
          <w:sz w:val="24"/>
        </w:rPr>
        <w:t xml:space="preserve">S. citri </w:t>
      </w:r>
      <w:r w:rsidR="000C3261" w:rsidRPr="0012197D">
        <w:rPr>
          <w:rFonts w:ascii="Times New Roman" w:hAnsi="Times New Roman" w:cs="Times New Roman"/>
          <w:sz w:val="24"/>
        </w:rPr>
        <w:t>infection was determined by visualizing the approximately 350-bp PCR products under UV light on a 1% agarose gel with GelRed staining.</w:t>
      </w:r>
      <w:r w:rsidR="00AF738E" w:rsidRPr="0012197D">
        <w:rPr>
          <w:rFonts w:ascii="Times New Roman" w:hAnsi="Times New Roman" w:cs="Times New Roman"/>
          <w:sz w:val="24"/>
        </w:rPr>
        <w:t xml:space="preserve"> Only</w:t>
      </w:r>
      <w:r w:rsidR="00CD777D" w:rsidRPr="0012197D">
        <w:rPr>
          <w:rFonts w:ascii="Times New Roman" w:hAnsi="Times New Roman" w:cs="Times New Roman"/>
          <w:sz w:val="24"/>
        </w:rPr>
        <w:t xml:space="preserve"> 8</w:t>
      </w:r>
      <w:r w:rsidR="00AF738E" w:rsidRPr="0012197D">
        <w:rPr>
          <w:rFonts w:ascii="Times New Roman" w:hAnsi="Times New Roman" w:cs="Times New Roman"/>
          <w:sz w:val="24"/>
        </w:rPr>
        <w:t xml:space="preserve">% (8/97) of tested samples showed infection of </w:t>
      </w:r>
      <w:r w:rsidR="00AF738E" w:rsidRPr="0012197D">
        <w:rPr>
          <w:rFonts w:ascii="Times New Roman" w:hAnsi="Times New Roman" w:cs="Times New Roman"/>
          <w:i/>
          <w:iCs/>
          <w:sz w:val="24"/>
        </w:rPr>
        <w:t>S. citri</w:t>
      </w:r>
      <w:r w:rsidR="00AF738E" w:rsidRPr="0012197D">
        <w:rPr>
          <w:rFonts w:ascii="Times New Roman" w:hAnsi="Times New Roman" w:cs="Times New Roman"/>
          <w:sz w:val="24"/>
        </w:rPr>
        <w:t>. Due to low infection levels,</w:t>
      </w:r>
      <w:r w:rsidR="00AF738E" w:rsidRPr="0012197D">
        <w:rPr>
          <w:rFonts w:ascii="Times New Roman" w:hAnsi="Times New Roman" w:cs="Times New Roman"/>
          <w:i/>
          <w:iCs/>
          <w:sz w:val="24"/>
        </w:rPr>
        <w:t xml:space="preserve"> S. citri </w:t>
      </w:r>
      <w:r w:rsidR="00AF738E" w:rsidRPr="0012197D">
        <w:rPr>
          <w:rFonts w:ascii="Times New Roman" w:hAnsi="Times New Roman" w:cs="Times New Roman"/>
          <w:sz w:val="24"/>
        </w:rPr>
        <w:t>was left out of further analysis.</w:t>
      </w:r>
      <w:r w:rsidR="00F67D41" w:rsidRPr="0012197D">
        <w:rPr>
          <w:rFonts w:ascii="Times New Roman" w:hAnsi="Times New Roman" w:cs="Times New Roman"/>
          <w:sz w:val="24"/>
        </w:rPr>
        <w:t xml:space="preserve"> </w:t>
      </w:r>
      <w:r w:rsidR="00F67D41" w:rsidRPr="0012197D">
        <w:rPr>
          <w:rStyle w:val="normaltextrun"/>
          <w:rFonts w:ascii="Times New Roman" w:eastAsiaTheme="majorEastAsia" w:hAnsi="Times New Roman" w:cs="Times New Roman"/>
          <w:sz w:val="24"/>
          <w:szCs w:val="24"/>
        </w:rPr>
        <w:lastRenderedPageBreak/>
        <w:t xml:space="preserve">For a collaborative project, 51 of these 2020 </w:t>
      </w:r>
      <w:r w:rsidR="00FE742F">
        <w:rPr>
          <w:rStyle w:val="normaltextrun"/>
          <w:rFonts w:ascii="Times New Roman" w:hAnsi="Times New Roman" w:cs="Times New Roman"/>
          <w:i/>
          <w:iCs/>
          <w:sz w:val="24"/>
          <w:szCs w:val="24"/>
        </w:rPr>
        <w:t>N. tenellus</w:t>
      </w:r>
      <w:r w:rsidR="00F67D41" w:rsidRPr="0012197D">
        <w:rPr>
          <w:rFonts w:ascii="Times New Roman" w:hAnsi="Times New Roman" w:cs="Times New Roman"/>
          <w:sz w:val="24"/>
        </w:rPr>
        <w:t xml:space="preserve"> were </w:t>
      </w:r>
      <w:r w:rsidR="00F67D41" w:rsidRPr="0012197D">
        <w:rPr>
          <w:rStyle w:val="normaltextrun"/>
          <w:rFonts w:ascii="Times New Roman" w:eastAsiaTheme="majorEastAsia" w:hAnsi="Times New Roman" w:cs="Times New Roman"/>
          <w:sz w:val="24"/>
          <w:szCs w:val="24"/>
        </w:rPr>
        <w:t xml:space="preserve">sequenced using </w:t>
      </w:r>
      <w:r w:rsidR="00F67D41" w:rsidRPr="0012197D">
        <w:rPr>
          <w:rFonts w:ascii="Times New Roman" w:eastAsiaTheme="majorEastAsia" w:hAnsi="Times New Roman" w:cs="Times New Roman"/>
          <w:sz w:val="24"/>
          <w:szCs w:val="24"/>
        </w:rPr>
        <w:t>Restriction site-associated DNA sequencing (RAD-seq</w:t>
      </w:r>
      <w:r w:rsidR="00F67D41" w:rsidRPr="0012197D">
        <w:rPr>
          <w:rStyle w:val="normaltextrun"/>
          <w:rFonts w:ascii="Times New Roman" w:eastAsiaTheme="majorEastAsia" w:hAnsi="Times New Roman" w:cs="Times New Roman"/>
          <w:sz w:val="24"/>
          <w:szCs w:val="24"/>
        </w:rPr>
        <w:t xml:space="preserve">) </w:t>
      </w:r>
      <w:commentRangeStart w:id="83"/>
      <w:r w:rsidR="00F67D41" w:rsidRPr="0012197D">
        <w:rPr>
          <w:rStyle w:val="normaltextrun"/>
          <w:rFonts w:ascii="Times New Roman" w:eastAsiaTheme="majorEastAsia" w:hAnsi="Times New Roman" w:cs="Times New Roman"/>
          <w:sz w:val="24"/>
          <w:szCs w:val="24"/>
        </w:rPr>
        <w:t>(unpublished</w:t>
      </w:r>
      <w:r>
        <w:rPr>
          <w:rStyle w:val="normaltextrun"/>
          <w:rFonts w:ascii="Times New Roman" w:eastAsiaTheme="majorEastAsia" w:hAnsi="Times New Roman" w:cs="Times New Roman"/>
          <w:sz w:val="24"/>
          <w:szCs w:val="24"/>
        </w:rPr>
        <w:t xml:space="preserve"> </w:t>
      </w:r>
      <w:r w:rsidR="00F67D41" w:rsidRPr="0012197D">
        <w:rPr>
          <w:rStyle w:val="normaltextrun"/>
          <w:rFonts w:ascii="Times New Roman" w:eastAsiaTheme="majorEastAsia" w:hAnsi="Times New Roman" w:cs="Times New Roman"/>
          <w:sz w:val="24"/>
          <w:szCs w:val="24"/>
        </w:rPr>
        <w:t>G</w:t>
      </w:r>
      <w:r>
        <w:rPr>
          <w:rStyle w:val="normaltextrun"/>
          <w:rFonts w:ascii="Times New Roman" w:eastAsiaTheme="majorEastAsia" w:hAnsi="Times New Roman" w:cs="Times New Roman"/>
          <w:sz w:val="24"/>
          <w:szCs w:val="24"/>
        </w:rPr>
        <w:t xml:space="preserve">ina </w:t>
      </w:r>
      <w:r w:rsidR="00F67D41" w:rsidRPr="0012197D">
        <w:rPr>
          <w:rStyle w:val="normaltextrun"/>
          <w:rFonts w:ascii="Times New Roman" w:eastAsiaTheme="majorEastAsia" w:hAnsi="Times New Roman" w:cs="Times New Roman"/>
          <w:sz w:val="24"/>
          <w:szCs w:val="24"/>
        </w:rPr>
        <w:t>Angelella)</w:t>
      </w:r>
      <w:commentRangeEnd w:id="83"/>
      <w:r w:rsidR="00F67D41" w:rsidRPr="0012197D">
        <w:rPr>
          <w:rStyle w:val="CommentReference"/>
          <w:rFonts w:ascii="Times New Roman" w:hAnsi="Times New Roman"/>
          <w:sz w:val="24"/>
        </w:rPr>
        <w:commentReference w:id="83"/>
      </w:r>
      <w:r>
        <w:rPr>
          <w:rStyle w:val="normaltextrun"/>
          <w:rFonts w:ascii="Times New Roman" w:eastAsiaTheme="majorEastAsia" w:hAnsi="Times New Roman" w:cs="Times New Roman"/>
          <w:sz w:val="24"/>
          <w:szCs w:val="24"/>
        </w:rPr>
        <w:t>.</w:t>
      </w:r>
    </w:p>
    <w:p w14:paraId="05538551" w14:textId="4E4FFF4A" w:rsidR="00AF738E" w:rsidRDefault="00A92F52" w:rsidP="00A92F52">
      <w:pPr>
        <w:spacing w:after="0" w:line="480" w:lineRule="auto"/>
        <w:ind w:firstLine="540"/>
        <w:contextualSpacing/>
        <w:rPr>
          <w:rFonts w:ascii="Times New Roman" w:hAnsi="Times New Roman" w:cs="Times New Roman"/>
          <w:sz w:val="24"/>
        </w:rPr>
      </w:pPr>
      <w:r>
        <w:rPr>
          <w:rFonts w:ascii="Times New Roman" w:hAnsi="Times New Roman" w:cs="Times New Roman"/>
          <w:sz w:val="24"/>
        </w:rPr>
        <w:t>F</w:t>
      </w:r>
      <w:r w:rsidRPr="00451A30">
        <w:rPr>
          <w:rFonts w:ascii="Times New Roman" w:hAnsi="Times New Roman" w:cs="Times New Roman"/>
          <w:sz w:val="24"/>
        </w:rPr>
        <w:t>or molecular pathogen detection in this study,</w:t>
      </w:r>
      <w:r>
        <w:rPr>
          <w:rFonts w:ascii="Times New Roman" w:hAnsi="Times New Roman" w:cs="Times New Roman"/>
          <w:sz w:val="24"/>
        </w:rPr>
        <w:t xml:space="preserve"> we used</w:t>
      </w:r>
      <w:r w:rsidRPr="00451A30">
        <w:rPr>
          <w:rFonts w:ascii="Times New Roman" w:hAnsi="Times New Roman" w:cs="Times New Roman"/>
          <w:sz w:val="24"/>
        </w:rPr>
        <w:t xml:space="preserve"> </w:t>
      </w:r>
      <w:r w:rsidR="00451A30" w:rsidRPr="00451A30">
        <w:rPr>
          <w:rFonts w:ascii="Times New Roman" w:hAnsi="Times New Roman" w:cs="Times New Roman"/>
          <w:sz w:val="24"/>
        </w:rPr>
        <w:t>Real-time PCR</w:t>
      </w:r>
      <w:r>
        <w:rPr>
          <w:rFonts w:ascii="Times New Roman" w:hAnsi="Times New Roman" w:cs="Times New Roman"/>
          <w:sz w:val="24"/>
        </w:rPr>
        <w:t xml:space="preserve">, and </w:t>
      </w:r>
      <w:r w:rsidR="00451A30" w:rsidRPr="00451A30">
        <w:rPr>
          <w:rFonts w:ascii="Times New Roman" w:hAnsi="Times New Roman" w:cs="Times New Roman"/>
          <w:sz w:val="24"/>
        </w:rPr>
        <w:t>not quantitative PCR</w:t>
      </w:r>
      <w:r>
        <w:rPr>
          <w:rFonts w:ascii="Times New Roman" w:hAnsi="Times New Roman" w:cs="Times New Roman"/>
          <w:sz w:val="24"/>
        </w:rPr>
        <w:t xml:space="preserve">. </w:t>
      </w:r>
      <w:r w:rsidRPr="00451A30">
        <w:rPr>
          <w:rFonts w:ascii="Times New Roman" w:hAnsi="Times New Roman" w:cs="Times New Roman"/>
          <w:sz w:val="24"/>
        </w:rPr>
        <w:t xml:space="preserve">This approach was chosen </w:t>
      </w:r>
      <w:r>
        <w:rPr>
          <w:rFonts w:ascii="Times New Roman" w:hAnsi="Times New Roman" w:cs="Times New Roman"/>
          <w:sz w:val="24"/>
        </w:rPr>
        <w:t>as</w:t>
      </w:r>
      <w:r w:rsidRPr="00451A30">
        <w:rPr>
          <w:rFonts w:ascii="Times New Roman" w:hAnsi="Times New Roman" w:cs="Times New Roman"/>
          <w:sz w:val="24"/>
        </w:rPr>
        <w:t xml:space="preserve"> presence/absence data was sufficient to address the study’s research objectives.</w:t>
      </w:r>
      <w:r>
        <w:rPr>
          <w:rFonts w:ascii="Times New Roman" w:hAnsi="Times New Roman" w:cs="Times New Roman"/>
          <w:sz w:val="24"/>
        </w:rPr>
        <w:t xml:space="preserve"> </w:t>
      </w:r>
      <w:r w:rsidRPr="00A92F52">
        <w:rPr>
          <w:rFonts w:ascii="Times New Roman" w:hAnsi="Times New Roman" w:cs="Times New Roman"/>
          <w:sz w:val="24"/>
        </w:rPr>
        <w:t>DNA concentrations were not standardized across samples; therefore, Cq values are not reported, as they do not accurately reflect pathogen titers in insect tissues.</w:t>
      </w:r>
    </w:p>
    <w:p w14:paraId="1E20D253" w14:textId="77777777" w:rsidR="00A92F52" w:rsidRPr="0012197D" w:rsidRDefault="00A92F52" w:rsidP="002A22D6">
      <w:pPr>
        <w:spacing w:after="0" w:line="480" w:lineRule="auto"/>
        <w:contextualSpacing/>
        <w:rPr>
          <w:rFonts w:ascii="Times New Roman" w:hAnsi="Times New Roman" w:cs="Times New Roman"/>
          <w:sz w:val="24"/>
        </w:rPr>
      </w:pPr>
    </w:p>
    <w:p w14:paraId="62B9455C" w14:textId="38878546" w:rsidR="003D0607" w:rsidRPr="0012197D" w:rsidRDefault="00AF738E" w:rsidP="002A22D6">
      <w:pPr>
        <w:spacing w:after="0" w:line="480" w:lineRule="auto"/>
        <w:contextualSpacing/>
        <w:rPr>
          <w:rFonts w:ascii="Times New Roman" w:hAnsi="Times New Roman" w:cs="Times New Roman"/>
          <w:b/>
          <w:bCs/>
          <w:i/>
          <w:iCs/>
          <w:sz w:val="24"/>
        </w:rPr>
      </w:pPr>
      <w:r w:rsidRPr="0012197D">
        <w:rPr>
          <w:rFonts w:ascii="Times New Roman" w:hAnsi="Times New Roman" w:cs="Times New Roman"/>
          <w:b/>
          <w:bCs/>
          <w:i/>
          <w:iCs/>
          <w:sz w:val="24"/>
        </w:rPr>
        <w:t>Molecular Gut Content Analysis</w:t>
      </w:r>
    </w:p>
    <w:p w14:paraId="38D100BF" w14:textId="77777777" w:rsidR="00A92F52" w:rsidRDefault="00481E61" w:rsidP="00A92F52">
      <w:pPr>
        <w:pStyle w:val="paragraph"/>
        <w:spacing w:before="0" w:beforeAutospacing="0" w:after="0" w:afterAutospacing="0" w:line="480" w:lineRule="auto"/>
        <w:contextualSpacing/>
        <w:textAlignment w:val="baseline"/>
      </w:pPr>
      <w:r w:rsidRPr="00514D73">
        <w:t xml:space="preserve">The dietary profiles of </w:t>
      </w:r>
      <w:r w:rsidRPr="00514D73">
        <w:rPr>
          <w:rFonts w:eastAsiaTheme="majorEastAsia"/>
          <w:i/>
          <w:iCs/>
        </w:rPr>
        <w:t>N</w:t>
      </w:r>
      <w:r>
        <w:rPr>
          <w:i/>
          <w:iCs/>
        </w:rPr>
        <w:t>.</w:t>
      </w:r>
      <w:r w:rsidRPr="00514D73">
        <w:rPr>
          <w:rFonts w:eastAsiaTheme="majorEastAsia"/>
          <w:i/>
          <w:iCs/>
        </w:rPr>
        <w:t xml:space="preserve"> tenellus</w:t>
      </w:r>
      <w:r w:rsidRPr="00514D73">
        <w:t xml:space="preserve"> were investigated using high-throughput, single-molecule real-time (SMRT) sequencing on the PacBio </w:t>
      </w:r>
      <w:r>
        <w:t>sequencing</w:t>
      </w:r>
      <w:r w:rsidRPr="00514D73">
        <w:t xml:space="preserve"> platform. Plant-derived DNA was amplified from individual insect gut extractions using primers targeting two common plant barcoding loci: the chloroplast trnF region and the nuclear internal transcribed spacer 2 (ITS2). PCR amplification was conducted separately for each locus using universal primers: trnF (B49873-e: GGTTCAAGTCCCTCTATCCC; A50272-f: ATTTGAACTGGTGACACGAG; Taberlet et al., 1991) and ITS2 (ITS2F: ATGCGATACTTGGTGTGAAT; ITS3R: GACGCTTCTCCAGACTACAAT; Chen et al., 2010).</w:t>
      </w:r>
      <w:r>
        <w:t xml:space="preserve"> </w:t>
      </w:r>
      <w:r w:rsidRPr="00514D73">
        <w:t>To enable</w:t>
      </w:r>
      <w:r>
        <w:t xml:space="preserve"> numerous</w:t>
      </w:r>
      <w:r w:rsidRPr="00514D73">
        <w:t xml:space="preserve"> sample</w:t>
      </w:r>
      <w:r>
        <w:t>s</w:t>
      </w:r>
      <w:r w:rsidRPr="00514D73">
        <w:t xml:space="preserve"> </w:t>
      </w:r>
      <w:r>
        <w:t>to be</w:t>
      </w:r>
      <w:r w:rsidRPr="00514D73">
        <w:t xml:space="preserve"> sequenc</w:t>
      </w:r>
      <w:r>
        <w:t>ed in the same pooled set,</w:t>
      </w:r>
      <w:r w:rsidRPr="00514D73">
        <w:t xml:space="preserve"> each sample was assigned a unique combination of asymmetric barcoded forward and reverse primers (Pacific Biosciences, 2014)</w:t>
      </w:r>
      <w:r>
        <w:t xml:space="preserve"> as described in</w:t>
      </w:r>
      <w:r w:rsidRPr="00AC3958">
        <w:t xml:space="preserve"> Cooper et al. 2019</w:t>
      </w:r>
      <w:r>
        <w:t xml:space="preserve"> and </w:t>
      </w:r>
      <w:r w:rsidRPr="00AC3958">
        <w:t>2022</w:t>
      </w:r>
      <w:r w:rsidRPr="00514D73">
        <w:t>. Reactions were performed in 50 µL volumes, using</w:t>
      </w:r>
      <w:r>
        <w:t xml:space="preserve"> </w:t>
      </w:r>
      <w:r w:rsidRPr="0012197D">
        <w:t>40uL Invitrogen Amplitaq Gold 360 PCR Master Mix at 62.5% (Invitrogen, Carlsbad, CA), 250 nM of each primer</w:t>
      </w:r>
      <w:r>
        <w:t xml:space="preserve"> (or </w:t>
      </w:r>
      <w:r w:rsidRPr="00AC3958">
        <w:t>5 µmol/L of forward and reverse primers</w:t>
      </w:r>
      <w:r>
        <w:t>)</w:t>
      </w:r>
      <w:r w:rsidRPr="0012197D">
        <w:t>,</w:t>
      </w:r>
      <w:r>
        <w:t xml:space="preserve"> and </w:t>
      </w:r>
      <w:r w:rsidRPr="00514D73">
        <w:t>5 µL of DNA template</w:t>
      </w:r>
      <w:r>
        <w:t xml:space="preserve">. </w:t>
      </w:r>
    </w:p>
    <w:p w14:paraId="0CF6AE62" w14:textId="77777777" w:rsidR="00A92F52" w:rsidRDefault="00481E61" w:rsidP="00A92F52">
      <w:pPr>
        <w:pStyle w:val="paragraph"/>
        <w:spacing w:before="0" w:beforeAutospacing="0" w:after="0" w:afterAutospacing="0" w:line="480" w:lineRule="auto"/>
        <w:ind w:firstLine="720"/>
        <w:contextualSpacing/>
        <w:textAlignment w:val="baseline"/>
      </w:pPr>
      <w:r>
        <w:lastRenderedPageBreak/>
        <w:t>Thermocycler</w:t>
      </w:r>
      <w:r w:rsidRPr="00514D73">
        <w:t xml:space="preserve"> conditions for</w:t>
      </w:r>
      <w:r>
        <w:t xml:space="preserve"> </w:t>
      </w:r>
      <w:r w:rsidRPr="00514D73">
        <w:t>PCR</w:t>
      </w:r>
      <w:r>
        <w:t xml:space="preserve"> of</w:t>
      </w:r>
      <w:r w:rsidRPr="00514D73">
        <w:t xml:space="preserve"> ITS2 included an initial denaturation at 94 °C for 5 minutes, followed by 35 cycles of 94 °C for 30 seconds, 56 °C for 30 seconds, and 72 °C for 45 seconds, with a final extension of 5 minutes at 72 °C. For trnF, cycling conditions were slightly adjusted: an initial denaturation at 94 °C for 10 minutes, 40 cycles of 94 °C for 30 seconds, 58 °C (or 52 °C for some optimized reactions) for 30 seconds, and 72 °C for 45 seconds, followed by a 5-minute final extension at 72 °C.</w:t>
      </w:r>
      <w:r>
        <w:t xml:space="preserve"> </w:t>
      </w:r>
      <w:r w:rsidRPr="00514D73">
        <w:t xml:space="preserve">Amplicon sizes </w:t>
      </w:r>
      <w:r>
        <w:t>approximately 5</w:t>
      </w:r>
      <w:r w:rsidRPr="00514D73">
        <w:t xml:space="preserve">00 bp were confirmed </w:t>
      </w:r>
      <w:r>
        <w:t>through visualization on</w:t>
      </w:r>
      <w:r w:rsidRPr="00514D73">
        <w:t xml:space="preserve"> electrophoresis 1% agarose gels stained with either ethidium bromide or SYBR® Safe (Thermo Fisher Scientific)</w:t>
      </w:r>
      <w:r>
        <w:t xml:space="preserve">. </w:t>
      </w:r>
    </w:p>
    <w:p w14:paraId="2761EB77" w14:textId="436B7866" w:rsidR="00481E61" w:rsidRPr="00514D73" w:rsidRDefault="00481E61" w:rsidP="00A92F52">
      <w:pPr>
        <w:pStyle w:val="paragraph"/>
        <w:spacing w:before="0" w:beforeAutospacing="0" w:after="0" w:afterAutospacing="0" w:line="480" w:lineRule="auto"/>
        <w:ind w:firstLine="720"/>
        <w:contextualSpacing/>
        <w:textAlignment w:val="baseline"/>
      </w:pPr>
      <w:r>
        <w:t>The remaining</w:t>
      </w:r>
      <w:r w:rsidRPr="00514D73">
        <w:t xml:space="preserve"> PCR product volumes for pooling were adjusted based on band intensity</w:t>
      </w:r>
      <w:r>
        <w:t xml:space="preserve">, and </w:t>
      </w:r>
      <w:r w:rsidRPr="00514D73">
        <w:t>PCR products were cleaned using QIAquick® PCR Purification Kits (Qiagen, Hilden, Germany) prior to pooling. Each pooled sample set included no-template controls (NTCs)</w:t>
      </w:r>
      <w:r>
        <w:t xml:space="preserve"> containing water</w:t>
      </w:r>
      <w:r w:rsidRPr="00514D73">
        <w:t xml:space="preserve"> and positive controls consisting of</w:t>
      </w:r>
      <w:r w:rsidRPr="005A270C">
        <w:t xml:space="preserve"> </w:t>
      </w:r>
      <w:r w:rsidRPr="00AC3958">
        <w:t xml:space="preserve">one psyllid species collected directly from </w:t>
      </w:r>
      <w:r w:rsidRPr="00514D73">
        <w:t>known host plants</w:t>
      </w:r>
      <w:r>
        <w:t>,</w:t>
      </w:r>
      <w:r w:rsidRPr="00AC3958">
        <w:t xml:space="preserve"> each</w:t>
      </w:r>
      <w:r>
        <w:t xml:space="preserve"> with their own</w:t>
      </w:r>
      <w:r w:rsidRPr="00AC3958">
        <w:t xml:space="preserve"> unique barcode</w:t>
      </w:r>
      <w:r>
        <w:t xml:space="preserve"> set t</w:t>
      </w:r>
      <w:r w:rsidRPr="00AC3958">
        <w:t>o monitor</w:t>
      </w:r>
      <w:del w:id="84" w:author="Anderson, Riley Morgan" w:date="2025-05-09T13:05:00Z" w16du:dateUtc="2025-05-09T17:05:00Z">
        <w:r w:rsidRPr="00AC3958" w:rsidDel="00214FB6">
          <w:delText xml:space="preserve"> </w:delText>
        </w:r>
        <w:r w:rsidDel="00214FB6">
          <w:delText>for</w:delText>
        </w:r>
      </w:del>
      <w:r>
        <w:t xml:space="preserve"> </w:t>
      </w:r>
      <w:r w:rsidRPr="00AC3958">
        <w:t>contamination and PCR efficiency</w:t>
      </w:r>
      <w:r>
        <w:t xml:space="preserve">. </w:t>
      </w:r>
      <w:r w:rsidRPr="00514D73">
        <w:t>The pooled library was concentrated using AMPure XP beads (Beckman Coulter), end-repaired, ligated to SMRTbell adapters with the Express Template Prep Kit v2.0, and quantified prior to sequencing on 1M v3 SMRT cells using the Sequel Binding Kit 3.0. The run was conducted for 10 hours at the Washington State University Laboratory for Biotechnology and Bioanalysis</w:t>
      </w:r>
      <w:r>
        <w:t xml:space="preserve"> Genomics Lab</w:t>
      </w:r>
      <w:r w:rsidRPr="00514D73">
        <w:t>. Raw sequence data were processed using SMRT Link v6.0 to generate high-quality circular consensus sequences (CCS). Demultiplexed reads were filtered to retain only sequences between 400 and 700 bp and with a minimum quality threshold (Phred ≥ 40, inferred accuracy ≥ 0.9999).</w:t>
      </w:r>
      <w:r>
        <w:t xml:space="preserve"> </w:t>
      </w:r>
      <w:r w:rsidRPr="00514D73">
        <w:t xml:space="preserve">Sequence data were analyzed using Geneious Prime® (v2023.1.2). Operational taxonomic units (OTUs) were generated via de novo assembly using custom parameters (95% minimum overlap identity, 1% max gaps per read, and 5% max </w:t>
      </w:r>
      <w:r w:rsidRPr="00514D73">
        <w:lastRenderedPageBreak/>
        <w:t>mismatches). OTUs represented by five or fewer reads were excluded to minimize the inclusion of artifacts or potential contamination. BLASTn searches against the NCBI GenBank database were used to assign taxonomic identities, with matches reported to the genus level for greater reliability</w:t>
      </w:r>
      <w:r>
        <w:t xml:space="preserve"> </w:t>
      </w:r>
      <w:r w:rsidRPr="0012197D">
        <w:t xml:space="preserve">(Altschul et al. 1990). </w:t>
      </w:r>
      <w:r w:rsidRPr="00514D73">
        <w:t xml:space="preserve">A plant taxon was considered present in a sample if at least six reads matched a given OTU, a threshold consistent with previous metabarcoding studies (Cooper et al., 2022). Given that prior research (Avanesyan et al., 2021) has shown plant DNA signal intensity may not correlate with feeding intensity or time since ingestion, dietary results were interpreted qualitatively as presence/absence data. </w:t>
      </w:r>
    </w:p>
    <w:p w14:paraId="454F8EFB" w14:textId="77777777" w:rsidR="00AF738E" w:rsidRPr="0012197D" w:rsidRDefault="00AF738E" w:rsidP="002A22D6">
      <w:pPr>
        <w:spacing w:after="0" w:line="480" w:lineRule="auto"/>
        <w:contextualSpacing/>
        <w:rPr>
          <w:rFonts w:ascii="Times New Roman" w:hAnsi="Times New Roman" w:cs="Times New Roman"/>
          <w:b/>
          <w:bCs/>
          <w:i/>
          <w:iCs/>
          <w:sz w:val="24"/>
        </w:rPr>
      </w:pPr>
    </w:p>
    <w:p w14:paraId="7AE93928" w14:textId="052057EF" w:rsidR="009C631F" w:rsidRDefault="000C3261" w:rsidP="002A22D6">
      <w:pPr>
        <w:spacing w:after="0" w:line="480" w:lineRule="auto"/>
        <w:contextualSpacing/>
        <w:rPr>
          <w:rFonts w:ascii="Times New Roman" w:hAnsi="Times New Roman" w:cs="Times New Roman"/>
          <w:b/>
          <w:bCs/>
          <w:i/>
          <w:iCs/>
          <w:sz w:val="24"/>
        </w:rPr>
      </w:pPr>
      <w:del w:id="85" w:author="Anderson, Riley Morgan" w:date="2025-05-09T13:07:00Z" w16du:dateUtc="2025-05-09T17:07:00Z">
        <w:r w:rsidRPr="0012197D" w:rsidDel="00214FB6">
          <w:rPr>
            <w:rFonts w:ascii="Times New Roman" w:hAnsi="Times New Roman" w:cs="Times New Roman"/>
            <w:b/>
            <w:bCs/>
            <w:i/>
            <w:iCs/>
            <w:sz w:val="24"/>
          </w:rPr>
          <w:delText>Statistic</w:delText>
        </w:r>
        <w:r w:rsidR="0090537B" w:rsidRPr="0012197D" w:rsidDel="00214FB6">
          <w:rPr>
            <w:rFonts w:ascii="Times New Roman" w:hAnsi="Times New Roman" w:cs="Times New Roman"/>
            <w:b/>
            <w:bCs/>
            <w:i/>
            <w:iCs/>
            <w:sz w:val="24"/>
          </w:rPr>
          <w:delText xml:space="preserve">al </w:delText>
        </w:r>
      </w:del>
      <w:r w:rsidR="0090537B" w:rsidRPr="0012197D">
        <w:rPr>
          <w:rFonts w:ascii="Times New Roman" w:hAnsi="Times New Roman" w:cs="Times New Roman"/>
          <w:b/>
          <w:bCs/>
          <w:i/>
          <w:iCs/>
          <w:sz w:val="24"/>
        </w:rPr>
        <w:t>Analysi</w:t>
      </w:r>
      <w:r w:rsidRPr="0012197D">
        <w:rPr>
          <w:rFonts w:ascii="Times New Roman" w:hAnsi="Times New Roman" w:cs="Times New Roman"/>
          <w:b/>
          <w:bCs/>
          <w:i/>
          <w:iCs/>
          <w:sz w:val="24"/>
        </w:rPr>
        <w:t>s</w:t>
      </w:r>
    </w:p>
    <w:p w14:paraId="22F97CAA" w14:textId="78630CE9" w:rsidR="00A92F52" w:rsidRPr="00A92F52" w:rsidRDefault="005708CD" w:rsidP="00A92F52">
      <w:pPr>
        <w:spacing w:after="0" w:line="480" w:lineRule="auto"/>
        <w:contextualSpacing/>
        <w:rPr>
          <w:rFonts w:ascii="Times New Roman" w:hAnsi="Times New Roman" w:cs="Times New Roman"/>
          <w:sz w:val="24"/>
        </w:rPr>
      </w:pPr>
      <w:r>
        <w:rPr>
          <w:rFonts w:ascii="Times New Roman" w:hAnsi="Times New Roman" w:cs="Times New Roman"/>
          <w:sz w:val="24"/>
        </w:rPr>
        <w:t>D</w:t>
      </w:r>
      <w:r w:rsidRPr="00A92F52">
        <w:rPr>
          <w:rFonts w:ascii="Times New Roman" w:hAnsi="Times New Roman" w:cs="Times New Roman"/>
          <w:sz w:val="24"/>
        </w:rPr>
        <w:t xml:space="preserve">ata was evaluated to explore seasonal trends in </w:t>
      </w:r>
      <w:r>
        <w:rPr>
          <w:rFonts w:ascii="Times New Roman" w:hAnsi="Times New Roman" w:cs="Times New Roman"/>
          <w:i/>
          <w:iCs/>
          <w:sz w:val="24"/>
        </w:rPr>
        <w:t>N. tenellus</w:t>
      </w:r>
      <w:r w:rsidRPr="00A92F52">
        <w:rPr>
          <w:rFonts w:ascii="Times New Roman" w:hAnsi="Times New Roman" w:cs="Times New Roman"/>
          <w:sz w:val="24"/>
        </w:rPr>
        <w:t xml:space="preserve"> infection status</w:t>
      </w:r>
      <w:r>
        <w:rPr>
          <w:rFonts w:ascii="Times New Roman" w:hAnsi="Times New Roman" w:cs="Times New Roman"/>
          <w:sz w:val="24"/>
        </w:rPr>
        <w:t xml:space="preserve"> and</w:t>
      </w:r>
      <w:r w:rsidRPr="00A92F52">
        <w:rPr>
          <w:rFonts w:ascii="Times New Roman" w:hAnsi="Times New Roman" w:cs="Times New Roman"/>
          <w:sz w:val="24"/>
        </w:rPr>
        <w:t xml:space="preserve"> </w:t>
      </w:r>
      <w:r>
        <w:rPr>
          <w:rFonts w:ascii="Times New Roman" w:hAnsi="Times New Roman" w:cs="Times New Roman"/>
          <w:sz w:val="24"/>
        </w:rPr>
        <w:t xml:space="preserve">variation in </w:t>
      </w:r>
      <w:r w:rsidRPr="00A92F52">
        <w:rPr>
          <w:rFonts w:ascii="Times New Roman" w:hAnsi="Times New Roman" w:cs="Times New Roman"/>
          <w:sz w:val="24"/>
        </w:rPr>
        <w:t xml:space="preserve">host plants </w:t>
      </w:r>
      <w:r>
        <w:rPr>
          <w:rFonts w:ascii="Times New Roman" w:hAnsi="Times New Roman" w:cs="Times New Roman"/>
          <w:sz w:val="24"/>
        </w:rPr>
        <w:t xml:space="preserve">found in guts </w:t>
      </w:r>
      <w:r w:rsidRPr="00A92F52">
        <w:rPr>
          <w:rFonts w:ascii="Times New Roman" w:hAnsi="Times New Roman" w:cs="Times New Roman"/>
          <w:sz w:val="24"/>
        </w:rPr>
        <w:t xml:space="preserve">across the Columbia River Basin. </w:t>
      </w:r>
      <w:r w:rsidR="00A92F52">
        <w:rPr>
          <w:rFonts w:ascii="Times New Roman" w:hAnsi="Times New Roman" w:cs="Times New Roman"/>
          <w:sz w:val="24"/>
        </w:rPr>
        <w:t>F</w:t>
      </w:r>
      <w:r w:rsidR="00A92F52" w:rsidRPr="00A92F52">
        <w:rPr>
          <w:rFonts w:ascii="Times New Roman" w:hAnsi="Times New Roman" w:cs="Times New Roman"/>
          <w:sz w:val="24"/>
        </w:rPr>
        <w:t xml:space="preserve">ormal inferential statistics were not the primary focus </w:t>
      </w:r>
      <w:r w:rsidR="00A92F52">
        <w:rPr>
          <w:rFonts w:ascii="Times New Roman" w:hAnsi="Times New Roman" w:cs="Times New Roman"/>
          <w:sz w:val="24"/>
        </w:rPr>
        <w:t>d</w:t>
      </w:r>
      <w:r w:rsidR="00A92F52" w:rsidRPr="00A92F52">
        <w:rPr>
          <w:rFonts w:ascii="Times New Roman" w:hAnsi="Times New Roman" w:cs="Times New Roman"/>
          <w:sz w:val="24"/>
        </w:rPr>
        <w:t>ue to the seasonal nature of sampling</w:t>
      </w:r>
      <w:r w:rsidR="001A6700">
        <w:rPr>
          <w:rFonts w:ascii="Times New Roman" w:hAnsi="Times New Roman" w:cs="Times New Roman"/>
          <w:sz w:val="24"/>
        </w:rPr>
        <w:t xml:space="preserve"> and the variability in gut content results. T</w:t>
      </w:r>
      <w:r w:rsidR="00A92F52" w:rsidRPr="00A92F52">
        <w:rPr>
          <w:rFonts w:ascii="Times New Roman" w:hAnsi="Times New Roman" w:cs="Times New Roman"/>
          <w:sz w:val="24"/>
        </w:rPr>
        <w:t xml:space="preserve">he dataset includes </w:t>
      </w:r>
      <w:r w:rsidR="001A6700">
        <w:rPr>
          <w:rFonts w:ascii="Times New Roman" w:hAnsi="Times New Roman" w:cs="Times New Roman"/>
          <w:sz w:val="24"/>
        </w:rPr>
        <w:t>both</w:t>
      </w:r>
      <w:r w:rsidR="00A92F52" w:rsidRPr="00A92F52">
        <w:rPr>
          <w:rFonts w:ascii="Times New Roman" w:hAnsi="Times New Roman" w:cs="Times New Roman"/>
          <w:sz w:val="24"/>
        </w:rPr>
        <w:t xml:space="preserve"> presence and absence records of </w:t>
      </w:r>
      <w:r w:rsidR="00A92F52">
        <w:rPr>
          <w:rFonts w:ascii="Times New Roman" w:hAnsi="Times New Roman" w:cs="Times New Roman"/>
          <w:i/>
          <w:iCs/>
          <w:sz w:val="24"/>
        </w:rPr>
        <w:t>N. tenellus</w:t>
      </w:r>
      <w:r w:rsidR="00A92F52" w:rsidRPr="00A92F52">
        <w:rPr>
          <w:rFonts w:ascii="Times New Roman" w:hAnsi="Times New Roman" w:cs="Times New Roman"/>
          <w:sz w:val="24"/>
        </w:rPr>
        <w:t xml:space="preserve"> associated pathogens </w:t>
      </w:r>
      <w:r w:rsidR="001A6700">
        <w:rPr>
          <w:rFonts w:ascii="Times New Roman" w:hAnsi="Times New Roman" w:cs="Times New Roman"/>
          <w:sz w:val="24"/>
        </w:rPr>
        <w:t xml:space="preserve">and the genera found within </w:t>
      </w:r>
      <w:r w:rsidR="001A6700">
        <w:rPr>
          <w:rFonts w:ascii="Times New Roman" w:hAnsi="Times New Roman" w:cs="Times New Roman"/>
          <w:i/>
          <w:iCs/>
          <w:sz w:val="24"/>
        </w:rPr>
        <w:t xml:space="preserve">N. tenellus </w:t>
      </w:r>
      <w:r w:rsidR="001A6700">
        <w:rPr>
          <w:rFonts w:ascii="Times New Roman" w:hAnsi="Times New Roman" w:cs="Times New Roman"/>
          <w:sz w:val="24"/>
        </w:rPr>
        <w:t>guts</w:t>
      </w:r>
      <w:r w:rsidR="00A92F52" w:rsidRPr="00A92F52">
        <w:rPr>
          <w:rFonts w:ascii="Times New Roman" w:hAnsi="Times New Roman" w:cs="Times New Roman"/>
          <w:sz w:val="24"/>
        </w:rPr>
        <w:t xml:space="preserve">. We observed seasonal patterns in the landscape-level movement of </w:t>
      </w:r>
      <w:r w:rsidR="00A92F52" w:rsidRPr="00A92F52">
        <w:rPr>
          <w:rFonts w:ascii="Times New Roman" w:hAnsi="Times New Roman" w:cs="Times New Roman"/>
          <w:i/>
          <w:iCs/>
          <w:sz w:val="24"/>
        </w:rPr>
        <w:t>N. tenellus</w:t>
      </w:r>
      <w:r w:rsidR="00A92F52" w:rsidRPr="00A92F52">
        <w:rPr>
          <w:rFonts w:ascii="Times New Roman" w:hAnsi="Times New Roman" w:cs="Times New Roman"/>
          <w:sz w:val="24"/>
        </w:rPr>
        <w:t xml:space="preserve"> and the pathogens </w:t>
      </w:r>
      <w:r w:rsidR="001A6700">
        <w:rPr>
          <w:rFonts w:ascii="Times New Roman" w:hAnsi="Times New Roman" w:cs="Times New Roman"/>
          <w:sz w:val="24"/>
        </w:rPr>
        <w:t>they</w:t>
      </w:r>
      <w:r w:rsidR="00A92F52" w:rsidRPr="00A92F52">
        <w:rPr>
          <w:rFonts w:ascii="Times New Roman" w:hAnsi="Times New Roman" w:cs="Times New Roman"/>
          <w:sz w:val="24"/>
        </w:rPr>
        <w:t xml:space="preserve"> transmit. </w:t>
      </w:r>
      <w:r w:rsidR="001A6700">
        <w:rPr>
          <w:rFonts w:ascii="Times New Roman" w:hAnsi="Times New Roman" w:cs="Times New Roman"/>
          <w:sz w:val="24"/>
        </w:rPr>
        <w:t xml:space="preserve">We found gut contents to be </w:t>
      </w:r>
      <w:r>
        <w:rPr>
          <w:rFonts w:ascii="Times New Roman" w:hAnsi="Times New Roman" w:cs="Times New Roman"/>
          <w:sz w:val="24"/>
        </w:rPr>
        <w:t>consistent</w:t>
      </w:r>
      <w:r w:rsidR="001A6700">
        <w:rPr>
          <w:rFonts w:ascii="Times New Roman" w:hAnsi="Times New Roman" w:cs="Times New Roman"/>
          <w:sz w:val="24"/>
        </w:rPr>
        <w:t xml:space="preserve"> between infected and non-infected </w:t>
      </w:r>
      <w:r w:rsidR="001A6700">
        <w:rPr>
          <w:rFonts w:ascii="Times New Roman" w:hAnsi="Times New Roman" w:cs="Times New Roman"/>
          <w:i/>
          <w:iCs/>
          <w:sz w:val="24"/>
        </w:rPr>
        <w:t>N. tenellus.</w:t>
      </w:r>
    </w:p>
    <w:p w14:paraId="58304299" w14:textId="7765CF95" w:rsidR="00A92F52" w:rsidRPr="00A92F52" w:rsidRDefault="00A92F52" w:rsidP="00A92F52">
      <w:pPr>
        <w:spacing w:after="0" w:line="480" w:lineRule="auto"/>
        <w:ind w:firstLine="720"/>
        <w:contextualSpacing/>
        <w:rPr>
          <w:rFonts w:ascii="Times New Roman" w:hAnsi="Times New Roman" w:cs="Times New Roman"/>
          <w:sz w:val="24"/>
        </w:rPr>
      </w:pPr>
      <w:commentRangeStart w:id="86"/>
      <w:commentRangeStart w:id="87"/>
      <w:commentRangeStart w:id="88"/>
      <w:commentRangeStart w:id="89"/>
      <w:commentRangeStart w:id="90"/>
      <w:r w:rsidRPr="00A92F52">
        <w:rPr>
          <w:rFonts w:ascii="Times New Roman" w:hAnsi="Times New Roman" w:cs="Times New Roman"/>
          <w:sz w:val="24"/>
        </w:rPr>
        <w:t xml:space="preserve">To explore broader patterns, we applied random forest analysis, principal component analysis (PCA), and non-metric multidimensional scaling (NMDS) across variables including site location, seasonality, year, and infection status. These multivariate analyses did not identify clear trends, indicating that our sampling provides a representative overview of the Columbia Basin. Additionally, a generalized logistic regression was performed to evaluate whether pathogen infection influenced the diversity of plant genera detected in beet leafhopper gut </w:t>
      </w:r>
      <w:r w:rsidRPr="00A92F52">
        <w:rPr>
          <w:rFonts w:ascii="Times New Roman" w:hAnsi="Times New Roman" w:cs="Times New Roman"/>
          <w:sz w:val="24"/>
        </w:rPr>
        <w:lastRenderedPageBreak/>
        <w:t xml:space="preserve">contents. The number of plant genera was compared between infected and uninfected </w:t>
      </w:r>
      <w:r w:rsidRPr="00A92F52">
        <w:rPr>
          <w:rFonts w:ascii="Times New Roman" w:hAnsi="Times New Roman" w:cs="Times New Roman"/>
          <w:i/>
          <w:iCs/>
          <w:sz w:val="24"/>
        </w:rPr>
        <w:t>N. tenellus</w:t>
      </w:r>
      <w:r w:rsidRPr="00A92F52">
        <w:rPr>
          <w:rFonts w:ascii="Times New Roman" w:hAnsi="Times New Roman" w:cs="Times New Roman"/>
          <w:sz w:val="24"/>
        </w:rPr>
        <w:t xml:space="preserve"> adults using R v3.5.2 (R Development Core Team, 2018).</w:t>
      </w:r>
      <w:commentRangeEnd w:id="86"/>
      <w:r w:rsidR="000C5F0B">
        <w:rPr>
          <w:rStyle w:val="CommentReference"/>
        </w:rPr>
        <w:commentReference w:id="86"/>
      </w:r>
      <w:commentRangeEnd w:id="87"/>
      <w:r w:rsidR="000C5F0B">
        <w:rPr>
          <w:rStyle w:val="CommentReference"/>
        </w:rPr>
        <w:commentReference w:id="87"/>
      </w:r>
      <w:commentRangeEnd w:id="88"/>
      <w:r w:rsidR="000C5F0B">
        <w:rPr>
          <w:rStyle w:val="CommentReference"/>
        </w:rPr>
        <w:commentReference w:id="88"/>
      </w:r>
      <w:commentRangeEnd w:id="89"/>
      <w:r w:rsidR="000C5F0B">
        <w:rPr>
          <w:rStyle w:val="CommentReference"/>
        </w:rPr>
        <w:commentReference w:id="89"/>
      </w:r>
      <w:commentRangeEnd w:id="90"/>
      <w:r w:rsidR="000C5F0B">
        <w:rPr>
          <w:rStyle w:val="CommentReference"/>
        </w:rPr>
        <w:commentReference w:id="90"/>
      </w:r>
    </w:p>
    <w:p w14:paraId="59CF473E" w14:textId="77777777" w:rsidR="006F4A02" w:rsidRDefault="006F4A02" w:rsidP="002A22D6">
      <w:pPr>
        <w:spacing w:after="0" w:line="480" w:lineRule="auto"/>
        <w:contextualSpacing/>
        <w:rPr>
          <w:rFonts w:ascii="Times New Roman" w:hAnsi="Times New Roman" w:cs="Times New Roman"/>
          <w:sz w:val="24"/>
        </w:rPr>
      </w:pPr>
    </w:p>
    <w:p w14:paraId="2E34FEA9" w14:textId="2194500C" w:rsidR="00481E61" w:rsidRDefault="00481E61" w:rsidP="00481E61">
      <w:pPr>
        <w:pStyle w:val="paragraph"/>
        <w:spacing w:before="0" w:beforeAutospacing="0" w:after="0" w:afterAutospacing="0" w:line="480" w:lineRule="auto"/>
        <w:contextualSpacing/>
        <w:textAlignment w:val="baseline"/>
        <w:rPr>
          <w:b/>
          <w:bCs/>
        </w:rPr>
      </w:pPr>
      <w:r>
        <w:rPr>
          <w:b/>
          <w:bCs/>
        </w:rPr>
        <w:t>Results:</w:t>
      </w:r>
    </w:p>
    <w:p w14:paraId="52B9003B" w14:textId="55C3248F" w:rsidR="00B40A35" w:rsidRDefault="00B40A35" w:rsidP="00481E61">
      <w:pPr>
        <w:pStyle w:val="paragraph"/>
        <w:spacing w:before="0" w:beforeAutospacing="0" w:after="0" w:afterAutospacing="0" w:line="480" w:lineRule="auto"/>
        <w:contextualSpacing/>
        <w:textAlignment w:val="baseline"/>
        <w:rPr>
          <w:noProof/>
        </w:rPr>
      </w:pPr>
      <w:r w:rsidRPr="00682875">
        <w:rPr>
          <w:noProof/>
        </w:rPr>
        <w:t xml:space="preserve">The analysis confirmed a feeding preference for Amaranthaceae and </w:t>
      </w:r>
      <w:commentRangeStart w:id="91"/>
      <w:r w:rsidRPr="00682875">
        <w:rPr>
          <w:noProof/>
        </w:rPr>
        <w:t xml:space="preserve">Brassicaceae weed species, </w:t>
      </w:r>
      <w:commentRangeEnd w:id="91"/>
      <w:r>
        <w:rPr>
          <w:rStyle w:val="CommentReference"/>
        </w:rPr>
        <w:commentReference w:id="91"/>
      </w:r>
      <w:r w:rsidRPr="00682875">
        <w:rPr>
          <w:noProof/>
        </w:rPr>
        <w:t xml:space="preserve">particularly </w:t>
      </w:r>
      <w:commentRangeStart w:id="92"/>
      <w:commentRangeStart w:id="93"/>
      <w:r w:rsidRPr="00682875">
        <w:rPr>
          <w:i/>
          <w:iCs/>
          <w:noProof/>
        </w:rPr>
        <w:t>Salsola/Kali</w:t>
      </w:r>
      <w:r w:rsidRPr="00682875">
        <w:rPr>
          <w:noProof/>
        </w:rPr>
        <w:t xml:space="preserve"> spp. (Russian thistle</w:t>
      </w:r>
      <w:commentRangeEnd w:id="92"/>
      <w:r>
        <w:rPr>
          <w:rStyle w:val="CommentReference"/>
        </w:rPr>
        <w:commentReference w:id="92"/>
      </w:r>
      <w:commentRangeEnd w:id="93"/>
      <w:r>
        <w:rPr>
          <w:rStyle w:val="CommentReference"/>
        </w:rPr>
        <w:commentReference w:id="93"/>
      </w:r>
      <w:r w:rsidRPr="00682875">
        <w:rPr>
          <w:noProof/>
        </w:rPr>
        <w:t xml:space="preserve">), </w:t>
      </w:r>
      <w:r w:rsidRPr="00682875">
        <w:rPr>
          <w:i/>
          <w:iCs/>
          <w:noProof/>
        </w:rPr>
        <w:t>Bassia</w:t>
      </w:r>
      <w:r w:rsidRPr="00682875">
        <w:rPr>
          <w:noProof/>
        </w:rPr>
        <w:t xml:space="preserve"> spp. (kochia), </w:t>
      </w:r>
      <w:r w:rsidRPr="00682875">
        <w:rPr>
          <w:i/>
          <w:iCs/>
          <w:noProof/>
        </w:rPr>
        <w:t>Sisymbrium</w:t>
      </w:r>
      <w:r w:rsidRPr="00682875">
        <w:rPr>
          <w:noProof/>
        </w:rPr>
        <w:t xml:space="preserve"> spp. (tumble mustard), and </w:t>
      </w:r>
      <w:r w:rsidRPr="00682875">
        <w:rPr>
          <w:i/>
          <w:iCs/>
          <w:noProof/>
        </w:rPr>
        <w:t>Descurainia</w:t>
      </w:r>
      <w:r w:rsidRPr="00682875">
        <w:rPr>
          <w:noProof/>
        </w:rPr>
        <w:t xml:space="preserve"> spp. (flixweed). Among these, </w:t>
      </w:r>
      <w:r w:rsidRPr="00682875">
        <w:rPr>
          <w:i/>
          <w:iCs/>
          <w:noProof/>
        </w:rPr>
        <w:t>Salsola</w:t>
      </w:r>
      <w:r w:rsidRPr="00682875">
        <w:rPr>
          <w:noProof/>
        </w:rPr>
        <w:t xml:space="preserve"> spp. emerged as the primary host, followed by </w:t>
      </w:r>
      <w:r w:rsidRPr="00682875">
        <w:rPr>
          <w:i/>
          <w:iCs/>
          <w:noProof/>
        </w:rPr>
        <w:t>Brassica</w:t>
      </w:r>
      <w:r w:rsidRPr="00682875">
        <w:rPr>
          <w:noProof/>
        </w:rPr>
        <w:t xml:space="preserve"> spp. (wild mustards) and </w:t>
      </w:r>
      <w:r w:rsidRPr="00682875">
        <w:rPr>
          <w:i/>
          <w:iCs/>
          <w:noProof/>
        </w:rPr>
        <w:t>Amaranthus</w:t>
      </w:r>
      <w:r w:rsidRPr="00682875">
        <w:rPr>
          <w:noProof/>
        </w:rPr>
        <w:t xml:space="preserve"> spp. (kochia) (Figure 1). Notably, while over half of the </w:t>
      </w:r>
      <w:r>
        <w:rPr>
          <w:i/>
          <w:iCs/>
          <w:noProof/>
        </w:rPr>
        <w:t>N. tenellus</w:t>
      </w:r>
      <w:r w:rsidRPr="00682875">
        <w:rPr>
          <w:i/>
          <w:iCs/>
          <w:noProof/>
        </w:rPr>
        <w:t xml:space="preserve"> </w:t>
      </w:r>
      <w:r w:rsidRPr="00682875">
        <w:rPr>
          <w:noProof/>
        </w:rPr>
        <w:t xml:space="preserve">containing </w:t>
      </w:r>
      <w:r w:rsidRPr="00682875">
        <w:rPr>
          <w:i/>
          <w:iCs/>
          <w:noProof/>
        </w:rPr>
        <w:t>Salsola</w:t>
      </w:r>
      <w:r w:rsidRPr="00682875">
        <w:rPr>
          <w:noProof/>
        </w:rPr>
        <w:t xml:space="preserve"> spp. tested positive for pathogens, </w:t>
      </w:r>
      <w:r w:rsidRPr="00682875">
        <w:rPr>
          <w:i/>
          <w:iCs/>
          <w:noProof/>
        </w:rPr>
        <w:t>Salsola</w:t>
      </w:r>
      <w:r w:rsidRPr="00682875">
        <w:rPr>
          <w:noProof/>
        </w:rPr>
        <w:t xml:space="preserve"> spp. itself exhibited low infection rates, highlighting complexities in pathogen transmission dynamics (unpublished, Foutz 2025). Additional plant families detected in gut contents included </w:t>
      </w:r>
      <w:r w:rsidRPr="00682875">
        <w:rPr>
          <w:i/>
          <w:iCs/>
          <w:noProof/>
        </w:rPr>
        <w:t>Solanaceae</w:t>
      </w:r>
      <w:r w:rsidRPr="00682875">
        <w:rPr>
          <w:noProof/>
        </w:rPr>
        <w:t xml:space="preserve"> spp. (nightshades)</w:t>
      </w:r>
      <w:r>
        <w:rPr>
          <w:noProof/>
        </w:rPr>
        <w:t>,</w:t>
      </w:r>
      <w:r w:rsidRPr="00682875">
        <w:rPr>
          <w:noProof/>
        </w:rPr>
        <w:t xml:space="preserve"> </w:t>
      </w:r>
      <w:r w:rsidRPr="00682875">
        <w:rPr>
          <w:i/>
          <w:iCs/>
          <w:noProof/>
        </w:rPr>
        <w:t>Asteraceae</w:t>
      </w:r>
      <w:r w:rsidRPr="00682875">
        <w:rPr>
          <w:noProof/>
        </w:rPr>
        <w:t xml:space="preserve"> spp. (prickly lettuce, fleabane, horseweed)</w:t>
      </w:r>
      <w:r>
        <w:rPr>
          <w:noProof/>
        </w:rPr>
        <w:t xml:space="preserve">, and </w:t>
      </w:r>
      <w:r w:rsidRPr="00AF7B6D">
        <w:rPr>
          <w:i/>
          <w:iCs/>
          <w:noProof/>
        </w:rPr>
        <w:t>Amaranthus</w:t>
      </w:r>
      <w:r>
        <w:rPr>
          <w:noProof/>
        </w:rPr>
        <w:t xml:space="preserve"> spp. (pigweed)</w:t>
      </w:r>
      <w:r w:rsidRPr="00682875">
        <w:rPr>
          <w:noProof/>
        </w:rPr>
        <w:t xml:space="preserve">. Economic crops such as </w:t>
      </w:r>
      <w:r w:rsidRPr="00682875">
        <w:rPr>
          <w:i/>
          <w:iCs/>
          <w:noProof/>
        </w:rPr>
        <w:t xml:space="preserve">Solanum </w:t>
      </w:r>
      <w:r>
        <w:rPr>
          <w:i/>
          <w:iCs/>
          <w:noProof/>
        </w:rPr>
        <w:t xml:space="preserve">tuberosum </w:t>
      </w:r>
      <w:r>
        <w:rPr>
          <w:noProof/>
        </w:rPr>
        <w:t xml:space="preserve">(potato), </w:t>
      </w:r>
      <w:r w:rsidRPr="00682875">
        <w:rPr>
          <w:i/>
          <w:iCs/>
          <w:noProof/>
        </w:rPr>
        <w:t>Solanum lycopersicum</w:t>
      </w:r>
      <w:r w:rsidRPr="00682875">
        <w:rPr>
          <w:noProof/>
        </w:rPr>
        <w:t xml:space="preserve"> (tomato), </w:t>
      </w:r>
      <w:r w:rsidRPr="00682875">
        <w:rPr>
          <w:i/>
          <w:iCs/>
          <w:noProof/>
        </w:rPr>
        <w:t>Raphanus sativus</w:t>
      </w:r>
      <w:r w:rsidRPr="00682875">
        <w:rPr>
          <w:noProof/>
        </w:rPr>
        <w:t xml:space="preserve"> (radish), </w:t>
      </w:r>
      <w:r w:rsidRPr="00682875">
        <w:rPr>
          <w:i/>
          <w:iCs/>
          <w:noProof/>
        </w:rPr>
        <w:t>Brassica carinata</w:t>
      </w:r>
      <w:r w:rsidRPr="00682875">
        <w:rPr>
          <w:noProof/>
        </w:rPr>
        <w:t xml:space="preserve"> (rapeseed), and </w:t>
      </w:r>
      <w:r w:rsidRPr="00682875">
        <w:rPr>
          <w:i/>
          <w:iCs/>
          <w:noProof/>
        </w:rPr>
        <w:t>Cannabis sativa</w:t>
      </w:r>
      <w:r w:rsidRPr="00682875">
        <w:rPr>
          <w:noProof/>
        </w:rPr>
        <w:t xml:space="preserve"> (hemp) were also detected</w:t>
      </w:r>
      <w:r>
        <w:rPr>
          <w:noProof/>
        </w:rPr>
        <w:t>.</w:t>
      </w:r>
    </w:p>
    <w:p w14:paraId="4565713C" w14:textId="77777777" w:rsidR="00B40A35" w:rsidRDefault="00B40A35" w:rsidP="00481E61">
      <w:pPr>
        <w:pStyle w:val="paragraph"/>
        <w:spacing w:before="0" w:beforeAutospacing="0" w:after="0" w:afterAutospacing="0" w:line="480" w:lineRule="auto"/>
        <w:contextualSpacing/>
        <w:textAlignment w:val="baseline"/>
        <w:rPr>
          <w:noProof/>
        </w:rPr>
      </w:pPr>
    </w:p>
    <w:p w14:paraId="08E602BE" w14:textId="6F040139" w:rsidR="00B40A35" w:rsidRDefault="00B40A35" w:rsidP="00481E61">
      <w:pPr>
        <w:pStyle w:val="paragraph"/>
        <w:spacing w:before="0" w:beforeAutospacing="0" w:after="0" w:afterAutospacing="0" w:line="480" w:lineRule="auto"/>
        <w:contextualSpacing/>
        <w:textAlignment w:val="baseline"/>
        <w:rPr>
          <w:noProof/>
        </w:rPr>
      </w:pPr>
      <w:r w:rsidRPr="00682875">
        <w:rPr>
          <w:noProof/>
        </w:rPr>
        <w:t>In the spring, wild mustards and flixweed serve as primary pathogen hosts, while kochia becomes a dominant pathogen reservoir in the summer and remains infected through the fall</w:t>
      </w:r>
      <w:r>
        <w:rPr>
          <w:noProof/>
        </w:rPr>
        <w:t xml:space="preserve"> (Figure 2)</w:t>
      </w:r>
      <w:r w:rsidRPr="00682875">
        <w:rPr>
          <w:noProof/>
        </w:rPr>
        <w:t xml:space="preserve">. Notably, as wild mustards bolt and trees begin budding in the spring, </w:t>
      </w:r>
      <w:r>
        <w:rPr>
          <w:i/>
          <w:iCs/>
          <w:noProof/>
        </w:rPr>
        <w:t>N. tenellus</w:t>
      </w:r>
      <w:r w:rsidRPr="00682875">
        <w:rPr>
          <w:noProof/>
        </w:rPr>
        <w:t xml:space="preserve"> appears to migrate upward, potentially facilitating early-season pathogen spread. A novel discovery in this study was the detection of tree species in </w:t>
      </w:r>
      <w:r>
        <w:rPr>
          <w:i/>
          <w:iCs/>
          <w:noProof/>
        </w:rPr>
        <w:t xml:space="preserve">N. </w:t>
      </w:r>
      <w:commentRangeStart w:id="94"/>
      <w:r>
        <w:rPr>
          <w:i/>
          <w:iCs/>
          <w:noProof/>
        </w:rPr>
        <w:t>tenellus</w:t>
      </w:r>
      <w:r w:rsidRPr="00682875">
        <w:rPr>
          <w:i/>
          <w:iCs/>
          <w:noProof/>
        </w:rPr>
        <w:t xml:space="preserve"> </w:t>
      </w:r>
      <w:r w:rsidRPr="00682875">
        <w:rPr>
          <w:noProof/>
        </w:rPr>
        <w:t xml:space="preserve">gut contents, suggesting previously unrecognized host interactions. We identified feeding on </w:t>
      </w:r>
      <w:r w:rsidRPr="00682875">
        <w:rPr>
          <w:i/>
          <w:iCs/>
          <w:noProof/>
        </w:rPr>
        <w:t>Tilia</w:t>
      </w:r>
      <w:r w:rsidRPr="00682875">
        <w:rPr>
          <w:noProof/>
        </w:rPr>
        <w:t xml:space="preserve"> spp. (linden), </w:t>
      </w:r>
      <w:r w:rsidRPr="00682875">
        <w:rPr>
          <w:i/>
          <w:iCs/>
          <w:noProof/>
        </w:rPr>
        <w:t>Prunus</w:t>
      </w:r>
      <w:r w:rsidRPr="00682875">
        <w:rPr>
          <w:noProof/>
        </w:rPr>
        <w:t xml:space="preserve"> </w:t>
      </w:r>
      <w:r w:rsidRPr="00682875">
        <w:rPr>
          <w:noProof/>
        </w:rPr>
        <w:lastRenderedPageBreak/>
        <w:t xml:space="preserve">spp., </w:t>
      </w:r>
      <w:r w:rsidRPr="00682875">
        <w:rPr>
          <w:i/>
          <w:iCs/>
          <w:noProof/>
        </w:rPr>
        <w:t>Pyrus</w:t>
      </w:r>
      <w:r w:rsidRPr="00682875">
        <w:rPr>
          <w:noProof/>
        </w:rPr>
        <w:t xml:space="preserve"> spp., and </w:t>
      </w:r>
      <w:r w:rsidRPr="00682875">
        <w:rPr>
          <w:i/>
          <w:iCs/>
          <w:noProof/>
        </w:rPr>
        <w:t>Citrus</w:t>
      </w:r>
      <w:r w:rsidRPr="00682875">
        <w:rPr>
          <w:noProof/>
        </w:rPr>
        <w:t xml:space="preserve"> spp. (fruit trees), as well as </w:t>
      </w:r>
      <w:r w:rsidRPr="00682875">
        <w:rPr>
          <w:i/>
          <w:iCs/>
          <w:noProof/>
        </w:rPr>
        <w:t>Tsuga</w:t>
      </w:r>
      <w:r w:rsidRPr="00682875">
        <w:rPr>
          <w:noProof/>
        </w:rPr>
        <w:t xml:space="preserve"> spp. and </w:t>
      </w:r>
      <w:r w:rsidRPr="00682875">
        <w:rPr>
          <w:i/>
          <w:iCs/>
          <w:noProof/>
        </w:rPr>
        <w:t>Pinus</w:t>
      </w:r>
      <w:r w:rsidRPr="00682875">
        <w:rPr>
          <w:noProof/>
        </w:rPr>
        <w:t xml:space="preserve"> spp. (pine trees)</w:t>
      </w:r>
      <w:r w:rsidRPr="008363FF">
        <w:rPr>
          <w:noProof/>
        </w:rPr>
        <w:t xml:space="preserve"> </w:t>
      </w:r>
      <w:commentRangeEnd w:id="94"/>
      <w:r>
        <w:rPr>
          <w:rStyle w:val="CommentReference"/>
        </w:rPr>
        <w:commentReference w:id="94"/>
      </w:r>
      <w:r w:rsidRPr="00682875">
        <w:rPr>
          <w:noProof/>
        </w:rPr>
        <w:t>(Figure 1).</w:t>
      </w:r>
    </w:p>
    <w:p w14:paraId="4E02545E" w14:textId="77777777" w:rsidR="00B40A35" w:rsidRDefault="00B40A35" w:rsidP="00481E61">
      <w:pPr>
        <w:pStyle w:val="paragraph"/>
        <w:spacing w:before="0" w:beforeAutospacing="0" w:after="0" w:afterAutospacing="0" w:line="480" w:lineRule="auto"/>
        <w:contextualSpacing/>
        <w:textAlignment w:val="baseline"/>
        <w:rPr>
          <w:noProof/>
        </w:rPr>
      </w:pPr>
    </w:p>
    <w:p w14:paraId="22B2F437" w14:textId="0050925C" w:rsidR="00B40A35" w:rsidRDefault="00B40A35" w:rsidP="00481E61">
      <w:pPr>
        <w:pStyle w:val="paragraph"/>
        <w:spacing w:before="0" w:beforeAutospacing="0" w:after="0" w:afterAutospacing="0" w:line="480" w:lineRule="auto"/>
        <w:contextualSpacing/>
        <w:textAlignment w:val="baseline"/>
        <w:rPr>
          <w:noProof/>
        </w:rPr>
      </w:pPr>
      <w:r w:rsidRPr="00682875">
        <w:rPr>
          <w:noProof/>
        </w:rPr>
        <w:t xml:space="preserve">Pathogen analysis revealed that </w:t>
      </w:r>
      <w:r>
        <w:rPr>
          <w:noProof/>
        </w:rPr>
        <w:t>regardless of</w:t>
      </w:r>
      <w:r w:rsidRPr="00682875">
        <w:rPr>
          <w:noProof/>
        </w:rPr>
        <w:t xml:space="preserve"> </w:t>
      </w:r>
      <w:r>
        <w:rPr>
          <w:i/>
          <w:iCs/>
          <w:noProof/>
        </w:rPr>
        <w:t>N. tenellus</w:t>
      </w:r>
      <w:r w:rsidRPr="00682875">
        <w:rPr>
          <w:noProof/>
        </w:rPr>
        <w:t xml:space="preserve"> </w:t>
      </w:r>
      <w:r>
        <w:rPr>
          <w:noProof/>
        </w:rPr>
        <w:t>infection status, the same diversity of plants were found in guts. T</w:t>
      </w:r>
      <w:r w:rsidRPr="00682875">
        <w:rPr>
          <w:noProof/>
        </w:rPr>
        <w:t>he even distribution of infections across host plants prevented identification of a specific pathogen-associated host.</w:t>
      </w:r>
      <w:r>
        <w:rPr>
          <w:noProof/>
        </w:rPr>
        <w:t xml:space="preserve"> However,</w:t>
      </w:r>
      <w:r w:rsidRPr="00682875">
        <w:rPr>
          <w:noProof/>
        </w:rPr>
        <w:t xml:space="preserve"> </w:t>
      </w:r>
      <w:r>
        <w:rPr>
          <w:noProof/>
        </w:rPr>
        <w:t>l</w:t>
      </w:r>
      <w:r w:rsidRPr="00682875">
        <w:rPr>
          <w:noProof/>
        </w:rPr>
        <w:t xml:space="preserve">ogistic models demonstrated a negative relationship between BCTV infection and gut richness, indicating that infection rates decline as </w:t>
      </w:r>
      <w:r>
        <w:rPr>
          <w:i/>
          <w:iCs/>
          <w:noProof/>
        </w:rPr>
        <w:t>N. tenellus</w:t>
      </w:r>
      <w:r w:rsidRPr="00682875">
        <w:rPr>
          <w:i/>
          <w:iCs/>
          <w:noProof/>
        </w:rPr>
        <w:t xml:space="preserve"> </w:t>
      </w:r>
      <w:r w:rsidRPr="00682875">
        <w:rPr>
          <w:noProof/>
        </w:rPr>
        <w:t xml:space="preserve">consumes a greater diversity of plant species. In contrast, CPt infection varied independently of gut richness (Figure </w:t>
      </w:r>
      <w:r>
        <w:rPr>
          <w:noProof/>
        </w:rPr>
        <w:t>3</w:t>
      </w:r>
      <w:r w:rsidRPr="00682875">
        <w:rPr>
          <w:noProof/>
        </w:rPr>
        <w:t>).</w:t>
      </w:r>
    </w:p>
    <w:p w14:paraId="5C34DCCB" w14:textId="77777777" w:rsidR="00B40A35" w:rsidRPr="0012197D" w:rsidRDefault="00B40A35" w:rsidP="00481E61">
      <w:pPr>
        <w:pStyle w:val="paragraph"/>
        <w:spacing w:before="0" w:beforeAutospacing="0" w:after="0" w:afterAutospacing="0" w:line="480" w:lineRule="auto"/>
        <w:contextualSpacing/>
        <w:textAlignment w:val="baseline"/>
        <w:rPr>
          <w:b/>
          <w:bCs/>
        </w:rPr>
      </w:pPr>
    </w:p>
    <w:p w14:paraId="627BB89E" w14:textId="0CC74065" w:rsidR="00481E61" w:rsidRPr="001A6700" w:rsidRDefault="001A6700" w:rsidP="001A6700">
      <w:pPr>
        <w:pStyle w:val="ListParagraph"/>
        <w:numPr>
          <w:ilvl w:val="0"/>
          <w:numId w:val="9"/>
        </w:numPr>
        <w:spacing w:after="0" w:line="480" w:lineRule="auto"/>
        <w:rPr>
          <w:rFonts w:ascii="Times New Roman" w:hAnsi="Times New Roman" w:cs="Times New Roman"/>
          <w:sz w:val="24"/>
        </w:rPr>
      </w:pPr>
      <w:commentRangeStart w:id="95"/>
      <w:r w:rsidRPr="001A6700">
        <w:rPr>
          <w:rFonts w:ascii="Times New Roman" w:hAnsi="Times New Roman" w:cs="Times New Roman"/>
          <w:noProof/>
          <w:kern w:val="0"/>
          <w:sz w:val="24"/>
          <w:szCs w:val="24"/>
          <w14:ligatures w14:val="none"/>
        </w:rPr>
        <w:t xml:space="preserve">Add the percentage of </w:t>
      </w:r>
      <w:r w:rsidRPr="001A6700">
        <w:rPr>
          <w:rFonts w:ascii="Times New Roman" w:hAnsi="Times New Roman" w:cs="Times New Roman"/>
          <w:i/>
          <w:iCs/>
          <w:sz w:val="24"/>
        </w:rPr>
        <w:t xml:space="preserve">N. tenellus </w:t>
      </w:r>
      <w:r w:rsidRPr="001A6700">
        <w:rPr>
          <w:rFonts w:ascii="Times New Roman" w:hAnsi="Times New Roman" w:cs="Times New Roman"/>
          <w:sz w:val="24"/>
        </w:rPr>
        <w:t>w/ RT, Kochia, Mustards, Trees, and other common genera found in gut (broken up by year and add total from all 3 years)</w:t>
      </w:r>
    </w:p>
    <w:p w14:paraId="7313966F" w14:textId="355684B1" w:rsidR="001A6700" w:rsidRDefault="001A6700" w:rsidP="001A6700">
      <w:pPr>
        <w:pStyle w:val="ListParagraph"/>
        <w:numPr>
          <w:ilvl w:val="0"/>
          <w:numId w:val="9"/>
        </w:numPr>
        <w:spacing w:after="0" w:line="480" w:lineRule="auto"/>
        <w:rPr>
          <w:rFonts w:ascii="Times New Roman" w:hAnsi="Times New Roman" w:cs="Times New Roman"/>
          <w:sz w:val="24"/>
        </w:rPr>
      </w:pPr>
      <w:r w:rsidRPr="001A6700">
        <w:rPr>
          <w:rFonts w:ascii="Times New Roman" w:hAnsi="Times New Roman" w:cs="Times New Roman"/>
          <w:sz w:val="24"/>
        </w:rPr>
        <w:t>Add GLM/GLR = higher BCTV=less plants (although could reflect seasonality instead of infection status)</w:t>
      </w:r>
    </w:p>
    <w:p w14:paraId="0F724715" w14:textId="7D251CB1" w:rsidR="001A6700" w:rsidRPr="001262DF" w:rsidRDefault="001A6700" w:rsidP="00481E61">
      <w:pPr>
        <w:pStyle w:val="ListParagraph"/>
        <w:numPr>
          <w:ilvl w:val="0"/>
          <w:numId w:val="9"/>
        </w:numPr>
        <w:spacing w:after="0" w:line="480" w:lineRule="auto"/>
        <w:rPr>
          <w:rFonts w:ascii="Times New Roman" w:hAnsi="Times New Roman" w:cs="Times New Roman"/>
          <w:sz w:val="24"/>
        </w:rPr>
      </w:pPr>
      <w:r>
        <w:rPr>
          <w:rFonts w:ascii="Times New Roman" w:hAnsi="Times New Roman" w:cs="Times New Roman"/>
          <w:sz w:val="24"/>
        </w:rPr>
        <w:t>Add seasonal trends = mustards in spring</w:t>
      </w:r>
      <w:commentRangeEnd w:id="95"/>
      <w:r w:rsidR="001262DF">
        <w:rPr>
          <w:rStyle w:val="CommentReference"/>
        </w:rPr>
        <w:commentReference w:id="95"/>
      </w:r>
    </w:p>
    <w:p w14:paraId="562132E6" w14:textId="77777777" w:rsidR="00481E61" w:rsidRPr="0012197D" w:rsidRDefault="00481E61" w:rsidP="00481E61">
      <w:pPr>
        <w:spacing w:after="0" w:line="480" w:lineRule="auto"/>
        <w:contextualSpacing/>
        <w:rPr>
          <w:rFonts w:ascii="Times New Roman" w:hAnsi="Times New Roman" w:cs="Times New Roman"/>
          <w:sz w:val="24"/>
        </w:rPr>
      </w:pPr>
    </w:p>
    <w:p w14:paraId="32A2261A" w14:textId="314B65D9" w:rsidR="005E7C7E" w:rsidRDefault="009264C9" w:rsidP="002A22D6">
      <w:pPr>
        <w:pStyle w:val="paragraph"/>
        <w:spacing w:before="0" w:beforeAutospacing="0" w:after="0" w:afterAutospacing="0" w:line="480" w:lineRule="auto"/>
        <w:contextualSpacing/>
        <w:textAlignment w:val="baseline"/>
        <w:rPr>
          <w:b/>
          <w:bCs/>
        </w:rPr>
      </w:pPr>
      <w:r>
        <w:rPr>
          <w:b/>
          <w:bCs/>
        </w:rPr>
        <w:t>Discussion:</w:t>
      </w:r>
    </w:p>
    <w:p w14:paraId="5019726D" w14:textId="77777777" w:rsidR="00B40A35" w:rsidRDefault="00B40A35" w:rsidP="00B40A35">
      <w:pPr>
        <w:spacing w:after="0" w:line="480" w:lineRule="auto"/>
        <w:contextualSpacing/>
        <w:rPr>
          <w:rFonts w:ascii="Times New Roman" w:hAnsi="Times New Roman" w:cs="Times New Roman"/>
          <w:b/>
          <w:bCs/>
          <w:noProof/>
          <w:kern w:val="0"/>
          <w:sz w:val="24"/>
          <w:szCs w:val="24"/>
          <w14:ligatures w14:val="none"/>
        </w:rPr>
      </w:pPr>
      <w:r>
        <w:rPr>
          <w:rFonts w:ascii="Times New Roman" w:hAnsi="Times New Roman" w:cs="Times New Roman"/>
          <w:b/>
          <w:bCs/>
          <w:noProof/>
          <w:kern w:val="0"/>
          <w:sz w:val="24"/>
          <w:szCs w:val="24"/>
          <w14:ligatures w14:val="none"/>
        </w:rPr>
        <w:t>DISCUSSION OUTLINE</w:t>
      </w:r>
    </w:p>
    <w:p w14:paraId="7B47B2C2" w14:textId="77777777" w:rsidR="00B40A35" w:rsidRDefault="00B40A35" w:rsidP="00B40A35">
      <w:pPr>
        <w:spacing w:after="0" w:line="480" w:lineRule="auto"/>
        <w:contextualSpacing/>
        <w:rPr>
          <w:rFonts w:ascii="Times New Roman" w:hAnsi="Times New Roman" w:cs="Times New Roman"/>
          <w:noProof/>
          <w:kern w:val="0"/>
          <w:sz w:val="24"/>
          <w:szCs w:val="24"/>
          <w14:ligatures w14:val="none"/>
        </w:rPr>
      </w:pPr>
      <w:r w:rsidRPr="009D7963">
        <w:rPr>
          <w:rFonts w:ascii="Times New Roman" w:hAnsi="Times New Roman" w:cs="Times New Roman"/>
          <w:b/>
          <w:bCs/>
          <w:i/>
          <w:iCs/>
          <w:noProof/>
          <w:kern w:val="0"/>
          <w:sz w:val="24"/>
          <w:szCs w:val="24"/>
          <w14:ligatures w14:val="none"/>
        </w:rPr>
        <w:t>Paragraph 1 –</w:t>
      </w:r>
      <w:r>
        <w:rPr>
          <w:rFonts w:ascii="Times New Roman" w:hAnsi="Times New Roman" w:cs="Times New Roman"/>
          <w:noProof/>
          <w:kern w:val="0"/>
          <w:sz w:val="24"/>
          <w:szCs w:val="24"/>
          <w14:ligatures w14:val="none"/>
        </w:rPr>
        <w:t xml:space="preserve"> What did this study tell us overall, what were the implications, impacts, etc. You have parts of this when you talk about the “big picture” nature of your study</w:t>
      </w:r>
    </w:p>
    <w:p w14:paraId="08A1C3A7" w14:textId="77777777" w:rsidR="00B40A35" w:rsidRDefault="00B40A35" w:rsidP="00B40A35">
      <w:pPr>
        <w:spacing w:after="0" w:line="480" w:lineRule="auto"/>
        <w:contextualSpacing/>
        <w:rPr>
          <w:rFonts w:ascii="Times New Roman" w:hAnsi="Times New Roman" w:cs="Times New Roman"/>
          <w:noProof/>
          <w:kern w:val="0"/>
          <w:sz w:val="24"/>
          <w:szCs w:val="24"/>
          <w14:ligatures w14:val="none"/>
        </w:rPr>
      </w:pPr>
      <w:r>
        <w:rPr>
          <w:rFonts w:ascii="Times New Roman" w:hAnsi="Times New Roman" w:cs="Times New Roman"/>
          <w:b/>
          <w:bCs/>
          <w:i/>
          <w:iCs/>
          <w:noProof/>
          <w:kern w:val="0"/>
          <w:sz w:val="24"/>
          <w:szCs w:val="24"/>
          <w14:ligatures w14:val="none"/>
        </w:rPr>
        <w:t xml:space="preserve">Paragraph 2 – </w:t>
      </w:r>
      <w:r>
        <w:rPr>
          <w:rFonts w:ascii="Times New Roman" w:hAnsi="Times New Roman" w:cs="Times New Roman"/>
          <w:noProof/>
          <w:kern w:val="0"/>
          <w:sz w:val="24"/>
          <w:szCs w:val="24"/>
          <w14:ligatures w14:val="none"/>
        </w:rPr>
        <w:t>Our results reveal that mustards are the primary spring host. Trees are also a major host. What do these things mean about life cycle, management, etc</w:t>
      </w:r>
    </w:p>
    <w:p w14:paraId="40DB84DB" w14:textId="77777777" w:rsidR="00B40A35" w:rsidRPr="009D7963" w:rsidRDefault="00B40A35" w:rsidP="00B40A35">
      <w:pPr>
        <w:spacing w:after="0" w:line="480" w:lineRule="auto"/>
        <w:contextualSpacing/>
        <w:rPr>
          <w:rFonts w:ascii="Times New Roman" w:hAnsi="Times New Roman" w:cs="Times New Roman"/>
          <w:noProof/>
          <w:kern w:val="0"/>
          <w:sz w:val="24"/>
          <w:szCs w:val="24"/>
          <w14:ligatures w14:val="none"/>
        </w:rPr>
      </w:pPr>
      <w:r>
        <w:rPr>
          <w:rFonts w:ascii="Times New Roman" w:hAnsi="Times New Roman" w:cs="Times New Roman"/>
          <w:b/>
          <w:bCs/>
          <w:i/>
          <w:iCs/>
          <w:noProof/>
          <w:kern w:val="0"/>
          <w:sz w:val="24"/>
          <w:szCs w:val="24"/>
          <w14:ligatures w14:val="none"/>
        </w:rPr>
        <w:t xml:space="preserve">Paragraph 3 – </w:t>
      </w:r>
      <w:r>
        <w:rPr>
          <w:rFonts w:ascii="Times New Roman" w:hAnsi="Times New Roman" w:cs="Times New Roman"/>
          <w:noProof/>
          <w:kern w:val="0"/>
          <w:sz w:val="24"/>
          <w:szCs w:val="24"/>
          <w14:ligatures w14:val="none"/>
        </w:rPr>
        <w:t>Other results are less prominent but confirm seasonal patterns</w:t>
      </w:r>
    </w:p>
    <w:p w14:paraId="40849F53" w14:textId="77777777" w:rsidR="00B40A35" w:rsidRDefault="00B40A35" w:rsidP="00B40A35">
      <w:pPr>
        <w:spacing w:after="0" w:line="480" w:lineRule="auto"/>
        <w:contextualSpacing/>
        <w:rPr>
          <w:rFonts w:ascii="Times New Roman" w:hAnsi="Times New Roman" w:cs="Times New Roman"/>
          <w:noProof/>
          <w:kern w:val="0"/>
          <w:sz w:val="24"/>
          <w:szCs w:val="24"/>
          <w14:ligatures w14:val="none"/>
        </w:rPr>
      </w:pPr>
      <w:r>
        <w:rPr>
          <w:rFonts w:ascii="Times New Roman" w:hAnsi="Times New Roman" w:cs="Times New Roman"/>
          <w:b/>
          <w:bCs/>
          <w:i/>
          <w:iCs/>
          <w:noProof/>
          <w:kern w:val="0"/>
          <w:sz w:val="24"/>
          <w:szCs w:val="24"/>
          <w14:ligatures w14:val="none"/>
        </w:rPr>
        <w:lastRenderedPageBreak/>
        <w:t>Paragraph 4 –</w:t>
      </w:r>
      <w:r>
        <w:rPr>
          <w:rFonts w:ascii="Times New Roman" w:hAnsi="Times New Roman" w:cs="Times New Roman"/>
          <w:noProof/>
          <w:kern w:val="0"/>
          <w:sz w:val="24"/>
          <w:szCs w:val="24"/>
          <w14:ligatures w14:val="none"/>
        </w:rPr>
        <w:t xml:space="preserve"> Our results reveal that certain plants that are common hosts may not actually be good for pathogen. What does this tell us?</w:t>
      </w:r>
    </w:p>
    <w:p w14:paraId="3AE0FDDB" w14:textId="77777777" w:rsidR="00B40A35" w:rsidRDefault="00B40A35" w:rsidP="00B40A35">
      <w:pPr>
        <w:spacing w:after="0" w:line="480" w:lineRule="auto"/>
        <w:contextualSpacing/>
        <w:rPr>
          <w:rFonts w:ascii="Times New Roman" w:hAnsi="Times New Roman" w:cs="Times New Roman"/>
          <w:noProof/>
          <w:kern w:val="0"/>
          <w:sz w:val="24"/>
          <w:szCs w:val="24"/>
          <w14:ligatures w14:val="none"/>
        </w:rPr>
      </w:pPr>
      <w:r>
        <w:rPr>
          <w:rFonts w:ascii="Times New Roman" w:hAnsi="Times New Roman" w:cs="Times New Roman"/>
          <w:b/>
          <w:bCs/>
          <w:i/>
          <w:iCs/>
          <w:noProof/>
          <w:kern w:val="0"/>
          <w:sz w:val="24"/>
          <w:szCs w:val="24"/>
          <w14:ligatures w14:val="none"/>
        </w:rPr>
        <w:t xml:space="preserve">Paragraph 5 – </w:t>
      </w:r>
      <w:r>
        <w:rPr>
          <w:rFonts w:ascii="Times New Roman" w:hAnsi="Times New Roman" w:cs="Times New Roman"/>
          <w:noProof/>
          <w:kern w:val="0"/>
          <w:sz w:val="24"/>
          <w:szCs w:val="24"/>
          <w14:ligatures w14:val="none"/>
        </w:rPr>
        <w:t>Why do you see the negative relationship between host diversity for BCTV not BLTVA. What might this tell us about mode of transmission and host suitability</w:t>
      </w:r>
    </w:p>
    <w:p w14:paraId="64779811" w14:textId="77777777" w:rsidR="00B40A35" w:rsidRDefault="00B40A35" w:rsidP="00B40A35">
      <w:pPr>
        <w:spacing w:after="0" w:line="480" w:lineRule="auto"/>
        <w:contextualSpacing/>
        <w:rPr>
          <w:rFonts w:ascii="Times New Roman" w:hAnsi="Times New Roman" w:cs="Times New Roman"/>
          <w:noProof/>
          <w:kern w:val="0"/>
          <w:sz w:val="24"/>
          <w:szCs w:val="24"/>
          <w14:ligatures w14:val="none"/>
        </w:rPr>
      </w:pPr>
      <w:r w:rsidRPr="009D7963">
        <w:rPr>
          <w:rFonts w:ascii="Times New Roman" w:hAnsi="Times New Roman" w:cs="Times New Roman"/>
          <w:b/>
          <w:bCs/>
          <w:i/>
          <w:iCs/>
          <w:noProof/>
          <w:kern w:val="0"/>
          <w:sz w:val="24"/>
          <w:szCs w:val="24"/>
          <w14:ligatures w14:val="none"/>
        </w:rPr>
        <w:t>Paragraph 6 –</w:t>
      </w:r>
      <w:r>
        <w:rPr>
          <w:rFonts w:ascii="Times New Roman" w:hAnsi="Times New Roman" w:cs="Times New Roman"/>
          <w:noProof/>
          <w:kern w:val="0"/>
          <w:sz w:val="24"/>
          <w:szCs w:val="24"/>
          <w14:ligatures w14:val="none"/>
        </w:rPr>
        <w:t xml:space="preserve"> Caveats and limitations</w:t>
      </w:r>
    </w:p>
    <w:p w14:paraId="2BFC827E" w14:textId="5B11B863" w:rsidR="00B40A35" w:rsidRDefault="00B40A35" w:rsidP="00B40A35">
      <w:pPr>
        <w:pStyle w:val="paragraph"/>
        <w:spacing w:before="0" w:beforeAutospacing="0" w:after="0" w:afterAutospacing="0" w:line="480" w:lineRule="auto"/>
        <w:contextualSpacing/>
        <w:textAlignment w:val="baseline"/>
        <w:rPr>
          <w:noProof/>
        </w:rPr>
      </w:pPr>
      <w:r w:rsidRPr="009D7963">
        <w:rPr>
          <w:b/>
          <w:bCs/>
          <w:i/>
          <w:iCs/>
          <w:noProof/>
        </w:rPr>
        <w:t>Paragraph 7 –</w:t>
      </w:r>
      <w:r>
        <w:rPr>
          <w:noProof/>
        </w:rPr>
        <w:t xml:space="preserve"> Back to big picture, next steps, etc</w:t>
      </w:r>
    </w:p>
    <w:p w14:paraId="096C13C9" w14:textId="77777777" w:rsidR="00B40A35" w:rsidRPr="0012197D" w:rsidRDefault="00B40A35" w:rsidP="00B40A35">
      <w:pPr>
        <w:pStyle w:val="paragraph"/>
        <w:spacing w:before="0" w:beforeAutospacing="0" w:after="0" w:afterAutospacing="0" w:line="480" w:lineRule="auto"/>
        <w:contextualSpacing/>
        <w:textAlignment w:val="baseline"/>
        <w:rPr>
          <w:b/>
          <w:bCs/>
        </w:rPr>
      </w:pPr>
    </w:p>
    <w:p w14:paraId="5BE21CEE" w14:textId="718F4501" w:rsidR="00682875" w:rsidRPr="00682875" w:rsidRDefault="00682875" w:rsidP="002A22D6">
      <w:pPr>
        <w:spacing w:after="0" w:line="480" w:lineRule="auto"/>
        <w:contextualSpacing/>
        <w:rPr>
          <w:rFonts w:ascii="Times New Roman" w:hAnsi="Times New Roman" w:cs="Times New Roman"/>
          <w:noProof/>
          <w:kern w:val="0"/>
          <w:sz w:val="24"/>
          <w:szCs w:val="24"/>
          <w14:ligatures w14:val="none"/>
        </w:rPr>
      </w:pPr>
      <w:r w:rsidRPr="00682875">
        <w:rPr>
          <w:rFonts w:ascii="Times New Roman" w:hAnsi="Times New Roman" w:cs="Times New Roman"/>
          <w:noProof/>
          <w:kern w:val="0"/>
          <w:sz w:val="24"/>
          <w:szCs w:val="24"/>
          <w14:ligatures w14:val="none"/>
        </w:rPr>
        <w:t xml:space="preserve">The significance of this research lies in its novel integration of gut content analysis with pathogen testing, offering a more comprehensive understanding of </w:t>
      </w:r>
      <w:r w:rsidR="00FE742F">
        <w:rPr>
          <w:rFonts w:ascii="Times New Roman" w:hAnsi="Times New Roman" w:cs="Times New Roman"/>
          <w:i/>
          <w:iCs/>
          <w:noProof/>
          <w:kern w:val="0"/>
          <w:sz w:val="24"/>
          <w:szCs w:val="24"/>
          <w14:ligatures w14:val="none"/>
        </w:rPr>
        <w:t>N. tenellus</w:t>
      </w:r>
      <w:r w:rsidRPr="00682875">
        <w:rPr>
          <w:rFonts w:ascii="Times New Roman" w:hAnsi="Times New Roman" w:cs="Times New Roman"/>
          <w:noProof/>
          <w:kern w:val="0"/>
          <w:sz w:val="24"/>
          <w:szCs w:val="24"/>
          <w14:ligatures w14:val="none"/>
        </w:rPr>
        <w:t xml:space="preserve"> host use and its role in disease transmission. By identifying the plants that </w:t>
      </w:r>
      <w:r w:rsidR="00FE742F">
        <w:rPr>
          <w:rFonts w:ascii="Times New Roman" w:hAnsi="Times New Roman" w:cs="Times New Roman"/>
          <w:i/>
          <w:iCs/>
          <w:noProof/>
          <w:kern w:val="0"/>
          <w:sz w:val="24"/>
          <w:szCs w:val="24"/>
          <w14:ligatures w14:val="none"/>
        </w:rPr>
        <w:t>N. tenellus</w:t>
      </w:r>
      <w:r w:rsidRPr="00682875">
        <w:rPr>
          <w:rFonts w:ascii="Times New Roman" w:hAnsi="Times New Roman" w:cs="Times New Roman"/>
          <w:noProof/>
          <w:kern w:val="0"/>
          <w:sz w:val="24"/>
          <w:szCs w:val="24"/>
          <w14:ligatures w14:val="none"/>
        </w:rPr>
        <w:t xml:space="preserve"> feeds on and correlating this data with pathogen presence, we uncover critical ecological interactions that drive vector-mediated disease outbreaks. This combined methodology enhances our ability to predict disease risk, optimize management strategies, and improve agricultural disease mitigation efforts.</w:t>
      </w:r>
    </w:p>
    <w:p w14:paraId="7660D19F" w14:textId="77777777" w:rsidR="00B40A35" w:rsidRDefault="00682875" w:rsidP="002A22D6">
      <w:pPr>
        <w:spacing w:after="0" w:line="480" w:lineRule="auto"/>
        <w:ind w:firstLine="720"/>
        <w:contextualSpacing/>
        <w:rPr>
          <w:rFonts w:ascii="Times New Roman" w:hAnsi="Times New Roman" w:cs="Times New Roman"/>
          <w:noProof/>
          <w:kern w:val="0"/>
          <w:sz w:val="24"/>
          <w:szCs w:val="24"/>
          <w14:ligatures w14:val="none"/>
        </w:rPr>
      </w:pPr>
      <w:r w:rsidRPr="00682875">
        <w:rPr>
          <w:rFonts w:ascii="Times New Roman" w:hAnsi="Times New Roman" w:cs="Times New Roman"/>
          <w:noProof/>
          <w:kern w:val="0"/>
          <w:sz w:val="24"/>
          <w:szCs w:val="24"/>
          <w14:ligatures w14:val="none"/>
        </w:rPr>
        <w:t xml:space="preserve">Our findings revealed extensive feeding on non-reproductive host species, including economically significant crops, and provided unexpected insights into </w:t>
      </w:r>
      <w:r w:rsidR="00FE742F">
        <w:rPr>
          <w:rFonts w:ascii="Times New Roman" w:hAnsi="Times New Roman" w:cs="Times New Roman"/>
          <w:i/>
          <w:iCs/>
          <w:noProof/>
          <w:kern w:val="0"/>
          <w:sz w:val="24"/>
          <w:szCs w:val="24"/>
          <w14:ligatures w14:val="none"/>
        </w:rPr>
        <w:t>N. tenellus</w:t>
      </w:r>
      <w:r w:rsidRPr="00682875">
        <w:rPr>
          <w:rFonts w:ascii="Times New Roman" w:hAnsi="Times New Roman" w:cs="Times New Roman"/>
          <w:noProof/>
          <w:kern w:val="0"/>
          <w:sz w:val="24"/>
          <w:szCs w:val="24"/>
          <w14:ligatures w14:val="none"/>
        </w:rPr>
        <w:t xml:space="preserve"> behavior. </w:t>
      </w:r>
    </w:p>
    <w:p w14:paraId="1C1D7364" w14:textId="77777777" w:rsidR="00B40A35" w:rsidRDefault="00B40A35" w:rsidP="002A22D6">
      <w:pPr>
        <w:spacing w:after="0" w:line="480" w:lineRule="auto"/>
        <w:ind w:firstLine="720"/>
        <w:contextualSpacing/>
        <w:rPr>
          <w:rFonts w:ascii="Times New Roman" w:hAnsi="Times New Roman" w:cs="Times New Roman"/>
          <w:noProof/>
          <w:kern w:val="0"/>
          <w:sz w:val="24"/>
          <w:szCs w:val="24"/>
          <w14:ligatures w14:val="none"/>
        </w:rPr>
      </w:pPr>
      <w:r>
        <w:rPr>
          <w:rFonts w:ascii="Times New Roman" w:hAnsi="Times New Roman" w:cs="Times New Roman"/>
          <w:noProof/>
          <w:kern w:val="0"/>
          <w:sz w:val="24"/>
          <w:szCs w:val="24"/>
          <w14:ligatures w14:val="none"/>
        </w:rPr>
        <w:t xml:space="preserve">… </w:t>
      </w:r>
    </w:p>
    <w:p w14:paraId="0C7CBED7" w14:textId="580A3EF0" w:rsidR="00682875" w:rsidRPr="00682875" w:rsidRDefault="00682875" w:rsidP="002A22D6">
      <w:pPr>
        <w:spacing w:after="0" w:line="480" w:lineRule="auto"/>
        <w:ind w:firstLine="720"/>
        <w:contextualSpacing/>
        <w:rPr>
          <w:rFonts w:ascii="Times New Roman" w:hAnsi="Times New Roman" w:cs="Times New Roman"/>
          <w:noProof/>
          <w:kern w:val="0"/>
          <w:sz w:val="24"/>
          <w:szCs w:val="24"/>
          <w14:ligatures w14:val="none"/>
        </w:rPr>
      </w:pPr>
      <w:r w:rsidRPr="00682875">
        <w:rPr>
          <w:rFonts w:ascii="Times New Roman" w:hAnsi="Times New Roman" w:cs="Times New Roman"/>
          <w:noProof/>
          <w:kern w:val="0"/>
          <w:sz w:val="24"/>
          <w:szCs w:val="24"/>
          <w14:ligatures w14:val="none"/>
        </w:rPr>
        <w:t xml:space="preserve">indicating that </w:t>
      </w:r>
      <w:r w:rsidR="00FE742F">
        <w:rPr>
          <w:rFonts w:ascii="Times New Roman" w:hAnsi="Times New Roman" w:cs="Times New Roman"/>
          <w:i/>
          <w:iCs/>
          <w:noProof/>
          <w:kern w:val="0"/>
          <w:sz w:val="24"/>
          <w:szCs w:val="24"/>
          <w14:ligatures w14:val="none"/>
        </w:rPr>
        <w:t>N. tenellus</w:t>
      </w:r>
      <w:r w:rsidRPr="00682875">
        <w:rPr>
          <w:rFonts w:ascii="Times New Roman" w:hAnsi="Times New Roman" w:cs="Times New Roman"/>
          <w:noProof/>
          <w:kern w:val="0"/>
          <w:sz w:val="24"/>
          <w:szCs w:val="24"/>
          <w14:ligatures w14:val="none"/>
        </w:rPr>
        <w:t xml:space="preserve"> may contribute to pathogen spread within agricultural systems. This underscores the need for further research to clarify the role of these crops in vector-mediated disease transmission.</w:t>
      </w:r>
    </w:p>
    <w:p w14:paraId="28B1F28F" w14:textId="2F85F872" w:rsidR="00682875" w:rsidRPr="00682875" w:rsidRDefault="00682875" w:rsidP="002A22D6">
      <w:pPr>
        <w:spacing w:after="0" w:line="480" w:lineRule="auto"/>
        <w:ind w:firstLine="720"/>
        <w:contextualSpacing/>
        <w:rPr>
          <w:rFonts w:ascii="Times New Roman" w:hAnsi="Times New Roman" w:cs="Times New Roman"/>
          <w:noProof/>
          <w:kern w:val="0"/>
          <w:sz w:val="24"/>
          <w:szCs w:val="24"/>
          <w14:ligatures w14:val="none"/>
        </w:rPr>
      </w:pPr>
      <w:r w:rsidRPr="00682875">
        <w:rPr>
          <w:rFonts w:ascii="Times New Roman" w:hAnsi="Times New Roman" w:cs="Times New Roman"/>
          <w:noProof/>
          <w:kern w:val="0"/>
          <w:sz w:val="24"/>
          <w:szCs w:val="24"/>
          <w14:ligatures w14:val="none"/>
        </w:rPr>
        <w:t xml:space="preserve">Our research also revealed significant seasonal trends in </w:t>
      </w:r>
      <w:r w:rsidR="00FE742F">
        <w:rPr>
          <w:rFonts w:ascii="Times New Roman" w:hAnsi="Times New Roman" w:cs="Times New Roman"/>
          <w:i/>
          <w:iCs/>
          <w:noProof/>
          <w:kern w:val="0"/>
          <w:sz w:val="24"/>
          <w:szCs w:val="24"/>
          <w14:ligatures w14:val="none"/>
        </w:rPr>
        <w:t>N. tenellus</w:t>
      </w:r>
      <w:r w:rsidRPr="00682875">
        <w:rPr>
          <w:rFonts w:ascii="Times New Roman" w:hAnsi="Times New Roman" w:cs="Times New Roman"/>
          <w:i/>
          <w:iCs/>
          <w:noProof/>
          <w:kern w:val="0"/>
          <w:sz w:val="24"/>
          <w:szCs w:val="24"/>
          <w14:ligatures w14:val="none"/>
        </w:rPr>
        <w:t xml:space="preserve"> </w:t>
      </w:r>
      <w:r w:rsidRPr="00682875">
        <w:rPr>
          <w:rFonts w:ascii="Times New Roman" w:hAnsi="Times New Roman" w:cs="Times New Roman"/>
          <w:noProof/>
          <w:kern w:val="0"/>
          <w:sz w:val="24"/>
          <w:szCs w:val="24"/>
          <w14:ligatures w14:val="none"/>
        </w:rPr>
        <w:t xml:space="preserve">movement, influenced by temperature changes and plant phenology. These findings raise questions about the ecological role of trees in </w:t>
      </w:r>
      <w:r w:rsidR="00FE742F">
        <w:rPr>
          <w:rFonts w:ascii="Times New Roman" w:hAnsi="Times New Roman" w:cs="Times New Roman"/>
          <w:i/>
          <w:iCs/>
          <w:noProof/>
          <w:kern w:val="0"/>
          <w:sz w:val="24"/>
          <w:szCs w:val="24"/>
          <w14:ligatures w14:val="none"/>
        </w:rPr>
        <w:t>N. tenellus</w:t>
      </w:r>
      <w:r w:rsidRPr="00682875">
        <w:rPr>
          <w:rFonts w:ascii="Times New Roman" w:hAnsi="Times New Roman" w:cs="Times New Roman"/>
          <w:noProof/>
          <w:kern w:val="0"/>
          <w:sz w:val="24"/>
          <w:szCs w:val="24"/>
          <w14:ligatures w14:val="none"/>
        </w:rPr>
        <w:t xml:space="preserve"> seasonal movement and their potential influence on pathogen transmission.</w:t>
      </w:r>
    </w:p>
    <w:p w14:paraId="4DB3111E" w14:textId="77ECE00C" w:rsidR="00682875" w:rsidRDefault="00682875" w:rsidP="002A22D6">
      <w:pPr>
        <w:spacing w:after="0" w:line="480" w:lineRule="auto"/>
        <w:ind w:firstLine="720"/>
        <w:contextualSpacing/>
        <w:rPr>
          <w:rFonts w:ascii="Times New Roman" w:hAnsi="Times New Roman" w:cs="Times New Roman"/>
          <w:noProof/>
          <w:kern w:val="0"/>
          <w:sz w:val="24"/>
          <w:szCs w:val="24"/>
          <w14:ligatures w14:val="none"/>
        </w:rPr>
      </w:pPr>
      <w:commentRangeStart w:id="96"/>
      <w:commentRangeStart w:id="97"/>
      <w:commentRangeStart w:id="98"/>
      <w:r w:rsidRPr="00682875">
        <w:rPr>
          <w:rFonts w:ascii="Times New Roman" w:hAnsi="Times New Roman" w:cs="Times New Roman"/>
          <w:noProof/>
          <w:kern w:val="0"/>
          <w:sz w:val="24"/>
          <w:szCs w:val="24"/>
          <w14:ligatures w14:val="none"/>
        </w:rPr>
        <w:lastRenderedPageBreak/>
        <w:t xml:space="preserve">These findings likely reflect differences in pathogen life cycles—BCTV can only replicate within host plants, whereas CPt proliferates inside </w:t>
      </w:r>
      <w:r w:rsidR="00FE742F">
        <w:rPr>
          <w:rFonts w:ascii="Times New Roman" w:hAnsi="Times New Roman" w:cs="Times New Roman"/>
          <w:i/>
          <w:iCs/>
          <w:noProof/>
          <w:kern w:val="0"/>
          <w:sz w:val="24"/>
          <w:szCs w:val="24"/>
          <w14:ligatures w14:val="none"/>
        </w:rPr>
        <w:t>N. tenellus</w:t>
      </w:r>
      <w:r w:rsidRPr="00682875">
        <w:rPr>
          <w:rFonts w:ascii="Times New Roman" w:hAnsi="Times New Roman" w:cs="Times New Roman"/>
          <w:i/>
          <w:iCs/>
          <w:noProof/>
          <w:kern w:val="0"/>
          <w:sz w:val="24"/>
          <w:szCs w:val="24"/>
          <w14:ligatures w14:val="none"/>
        </w:rPr>
        <w:t>.</w:t>
      </w:r>
      <w:r w:rsidRPr="00682875">
        <w:rPr>
          <w:rFonts w:ascii="Times New Roman" w:hAnsi="Times New Roman" w:cs="Times New Roman"/>
          <w:noProof/>
          <w:kern w:val="0"/>
          <w:sz w:val="24"/>
          <w:szCs w:val="24"/>
          <w14:ligatures w14:val="none"/>
        </w:rPr>
        <w:t xml:space="preserve"> Previous research has suggested that viruliferous insects exhibit altered behavior, potentially reducing movement and increasing feeding on infected plants to acquire a higher virus load (Han et al. 2024). Our findings support this </w:t>
      </w:r>
      <w:commentRangeEnd w:id="96"/>
      <w:r w:rsidR="005E296B">
        <w:rPr>
          <w:rStyle w:val="CommentReference"/>
        </w:rPr>
        <w:commentReference w:id="96"/>
      </w:r>
      <w:commentRangeEnd w:id="97"/>
      <w:r w:rsidR="005E296B">
        <w:rPr>
          <w:rStyle w:val="CommentReference"/>
        </w:rPr>
        <w:commentReference w:id="97"/>
      </w:r>
      <w:commentRangeEnd w:id="98"/>
      <w:r w:rsidR="005E296B">
        <w:rPr>
          <w:rStyle w:val="CommentReference"/>
        </w:rPr>
        <w:commentReference w:id="98"/>
      </w:r>
      <w:r w:rsidRPr="00682875">
        <w:rPr>
          <w:rFonts w:ascii="Times New Roman" w:hAnsi="Times New Roman" w:cs="Times New Roman"/>
          <w:noProof/>
          <w:kern w:val="0"/>
          <w:sz w:val="24"/>
          <w:szCs w:val="24"/>
          <w14:ligatures w14:val="none"/>
        </w:rPr>
        <w:t>hypothesis and provide new insights into how vector behavior influences disease spread.</w:t>
      </w:r>
    </w:p>
    <w:p w14:paraId="3E6179DB" w14:textId="1973FB51" w:rsidR="003B79DC" w:rsidRDefault="003B79DC" w:rsidP="002A22D6">
      <w:pPr>
        <w:spacing w:after="0" w:line="480" w:lineRule="auto"/>
        <w:ind w:firstLine="720"/>
        <w:contextualSpacing/>
        <w:rPr>
          <w:rFonts w:ascii="Times New Roman" w:hAnsi="Times New Roman" w:cs="Times New Roman"/>
          <w:noProof/>
          <w:kern w:val="0"/>
          <w:sz w:val="24"/>
          <w:szCs w:val="24"/>
          <w14:ligatures w14:val="none"/>
        </w:rPr>
      </w:pPr>
      <w:r w:rsidRPr="003B79DC">
        <w:rPr>
          <w:rFonts w:ascii="Times New Roman" w:hAnsi="Times New Roman" w:cs="Times New Roman"/>
          <w:noProof/>
          <w:kern w:val="0"/>
          <w:sz w:val="24"/>
          <w:szCs w:val="24"/>
          <w14:ligatures w14:val="none"/>
        </w:rPr>
        <w:t xml:space="preserve">These findings may also be influenced by seasonal variation. Our sampling efforts were not evenly distributed across years, with 2019 primarily focused on fall collections and 2021 emphasizing spring collections. The observed trend of BCTV-infected </w:t>
      </w:r>
      <w:r w:rsidR="00FE742F">
        <w:rPr>
          <w:rFonts w:ascii="Times New Roman" w:hAnsi="Times New Roman" w:cs="Times New Roman"/>
          <w:i/>
          <w:iCs/>
          <w:noProof/>
          <w:kern w:val="0"/>
          <w:sz w:val="24"/>
          <w:szCs w:val="24"/>
          <w14:ligatures w14:val="none"/>
        </w:rPr>
        <w:t>N. tenellus</w:t>
      </w:r>
      <w:r w:rsidRPr="003B79DC">
        <w:rPr>
          <w:rFonts w:ascii="Times New Roman" w:hAnsi="Times New Roman" w:cs="Times New Roman"/>
          <w:noProof/>
          <w:kern w:val="0"/>
          <w:sz w:val="24"/>
          <w:szCs w:val="24"/>
          <w14:ligatures w14:val="none"/>
        </w:rPr>
        <w:t xml:space="preserve"> having fewer plant species in their gut </w:t>
      </w:r>
      <w:commentRangeStart w:id="99"/>
      <w:r w:rsidRPr="003B79DC">
        <w:rPr>
          <w:rFonts w:ascii="Times New Roman" w:hAnsi="Times New Roman" w:cs="Times New Roman"/>
          <w:noProof/>
          <w:kern w:val="0"/>
          <w:sz w:val="24"/>
          <w:szCs w:val="24"/>
          <w14:ligatures w14:val="none"/>
        </w:rPr>
        <w:t>contents could be linked to the timing of their collection</w:t>
      </w:r>
      <w:r>
        <w:rPr>
          <w:rFonts w:ascii="Times New Roman" w:hAnsi="Times New Roman" w:cs="Times New Roman"/>
          <w:noProof/>
          <w:kern w:val="0"/>
          <w:sz w:val="24"/>
          <w:szCs w:val="24"/>
          <w14:ligatures w14:val="none"/>
        </w:rPr>
        <w:t xml:space="preserve"> (Figure 3)</w:t>
      </w:r>
      <w:r w:rsidRPr="003B79DC">
        <w:rPr>
          <w:rFonts w:ascii="Times New Roman" w:hAnsi="Times New Roman" w:cs="Times New Roman"/>
          <w:noProof/>
          <w:kern w:val="0"/>
          <w:sz w:val="24"/>
          <w:szCs w:val="24"/>
          <w14:ligatures w14:val="none"/>
        </w:rPr>
        <w:t xml:space="preserve">. In the spring, </w:t>
      </w:r>
      <w:r w:rsidR="00FE742F">
        <w:rPr>
          <w:rFonts w:ascii="Times New Roman" w:hAnsi="Times New Roman" w:cs="Times New Roman"/>
          <w:i/>
          <w:iCs/>
          <w:noProof/>
          <w:kern w:val="0"/>
          <w:sz w:val="24"/>
          <w:szCs w:val="24"/>
          <w14:ligatures w14:val="none"/>
        </w:rPr>
        <w:t>N. tenellus</w:t>
      </w:r>
      <w:r w:rsidRPr="003B79DC">
        <w:rPr>
          <w:rFonts w:ascii="Times New Roman" w:hAnsi="Times New Roman" w:cs="Times New Roman"/>
          <w:noProof/>
          <w:kern w:val="0"/>
          <w:sz w:val="24"/>
          <w:szCs w:val="24"/>
          <w14:ligatures w14:val="none"/>
        </w:rPr>
        <w:t xml:space="preserve"> nymphs hatch and develop on infected mustards, remaining relatively stationary until rising summer temperatures kill their preferred weed hosts, forcing migration into irrigated crops. By fall, </w:t>
      </w:r>
      <w:r w:rsidR="00FE742F">
        <w:rPr>
          <w:rFonts w:ascii="Times New Roman" w:hAnsi="Times New Roman" w:cs="Times New Roman"/>
          <w:i/>
          <w:iCs/>
          <w:noProof/>
          <w:kern w:val="0"/>
          <w:sz w:val="24"/>
          <w:szCs w:val="24"/>
          <w14:ligatures w14:val="none"/>
        </w:rPr>
        <w:t>N. tenellus</w:t>
      </w:r>
      <w:r w:rsidRPr="003B79DC">
        <w:rPr>
          <w:rFonts w:ascii="Times New Roman" w:hAnsi="Times New Roman" w:cs="Times New Roman"/>
          <w:noProof/>
          <w:kern w:val="0"/>
          <w:sz w:val="24"/>
          <w:szCs w:val="24"/>
          <w14:ligatures w14:val="none"/>
        </w:rPr>
        <w:t xml:space="preserve"> begin seeking shelter and identifying suitable overwintering hosts. This search for an overwintering host may drive more selective feeding behavior, potentially leading to a greater diversity of plants detected in gut content analyses.</w:t>
      </w:r>
      <w:commentRangeEnd w:id="99"/>
      <w:r w:rsidR="005E296B">
        <w:rPr>
          <w:rStyle w:val="CommentReference"/>
        </w:rPr>
        <w:commentReference w:id="99"/>
      </w:r>
    </w:p>
    <w:p w14:paraId="69A49C70" w14:textId="04807EC8" w:rsidR="00682875" w:rsidRPr="00682875" w:rsidRDefault="00682875" w:rsidP="002A22D6">
      <w:pPr>
        <w:spacing w:after="0" w:line="480" w:lineRule="auto"/>
        <w:ind w:firstLine="720"/>
        <w:contextualSpacing/>
        <w:rPr>
          <w:rFonts w:ascii="Times New Roman" w:hAnsi="Times New Roman" w:cs="Times New Roman"/>
          <w:noProof/>
          <w:kern w:val="0"/>
          <w:sz w:val="24"/>
          <w:szCs w:val="24"/>
          <w14:ligatures w14:val="none"/>
        </w:rPr>
      </w:pPr>
      <w:r w:rsidRPr="00682875">
        <w:rPr>
          <w:rFonts w:ascii="Times New Roman" w:hAnsi="Times New Roman" w:cs="Times New Roman"/>
          <w:noProof/>
          <w:kern w:val="0"/>
          <w:sz w:val="24"/>
          <w:szCs w:val="24"/>
          <w14:ligatures w14:val="none"/>
        </w:rPr>
        <w:t xml:space="preserve">A potential limitation of this study is the specificity of DNA barcoding primers, which may bias results toward certain genera. To address this, we used two primer types—ITS for broad taxonomic identification and trnF for targeting specific weed species. Additionally, we validated results at the genus level to account for potential sequencing errors and DNA degradation. These methodological refinements enhance the accuracy of our findings and strengthen our interpretations of </w:t>
      </w:r>
      <w:r w:rsidR="00FE742F">
        <w:rPr>
          <w:rFonts w:ascii="Times New Roman" w:hAnsi="Times New Roman" w:cs="Times New Roman"/>
          <w:i/>
          <w:iCs/>
          <w:noProof/>
          <w:kern w:val="0"/>
          <w:sz w:val="24"/>
          <w:szCs w:val="24"/>
          <w14:ligatures w14:val="none"/>
        </w:rPr>
        <w:t>N. tenellus</w:t>
      </w:r>
      <w:r w:rsidRPr="00682875">
        <w:rPr>
          <w:rFonts w:ascii="Times New Roman" w:hAnsi="Times New Roman" w:cs="Times New Roman"/>
          <w:noProof/>
          <w:kern w:val="0"/>
          <w:sz w:val="24"/>
          <w:szCs w:val="24"/>
          <w14:ligatures w14:val="none"/>
        </w:rPr>
        <w:t xml:space="preserve"> feeding ecology and pathogen transmission.</w:t>
      </w:r>
    </w:p>
    <w:p w14:paraId="6B126E25" w14:textId="39CC33F4" w:rsidR="0017489D" w:rsidRDefault="00682875" w:rsidP="002A22D6">
      <w:pPr>
        <w:spacing w:after="0" w:line="480" w:lineRule="auto"/>
        <w:ind w:firstLine="720"/>
        <w:contextualSpacing/>
        <w:rPr>
          <w:rFonts w:ascii="Times New Roman" w:hAnsi="Times New Roman" w:cs="Times New Roman"/>
          <w:noProof/>
          <w:kern w:val="0"/>
          <w:sz w:val="24"/>
          <w:szCs w:val="24"/>
          <w14:ligatures w14:val="none"/>
        </w:rPr>
      </w:pPr>
      <w:r w:rsidRPr="00682875">
        <w:rPr>
          <w:rFonts w:ascii="Times New Roman" w:hAnsi="Times New Roman" w:cs="Times New Roman"/>
          <w:noProof/>
          <w:kern w:val="0"/>
          <w:sz w:val="24"/>
          <w:szCs w:val="24"/>
          <w14:ligatures w14:val="none"/>
        </w:rPr>
        <w:t>The economic impact of this research is substantial. Growers currently rely on intensive insecticide applications, costing approximately $400 per acre annually, to mitigate leafhopper-</w:t>
      </w:r>
      <w:r w:rsidRPr="00682875">
        <w:rPr>
          <w:rFonts w:ascii="Times New Roman" w:hAnsi="Times New Roman" w:cs="Times New Roman"/>
          <w:noProof/>
          <w:kern w:val="0"/>
          <w:sz w:val="24"/>
          <w:szCs w:val="24"/>
          <w14:ligatures w14:val="none"/>
        </w:rPr>
        <w:lastRenderedPageBreak/>
        <w:t xml:space="preserve">borne diseases (Galinato 2020). By refining our understanding of </w:t>
      </w:r>
      <w:r w:rsidR="00FE742F">
        <w:rPr>
          <w:rFonts w:ascii="Times New Roman" w:hAnsi="Times New Roman" w:cs="Times New Roman"/>
          <w:i/>
          <w:iCs/>
          <w:noProof/>
          <w:kern w:val="0"/>
          <w:sz w:val="24"/>
          <w:szCs w:val="24"/>
          <w14:ligatures w14:val="none"/>
        </w:rPr>
        <w:t>N. tenellus</w:t>
      </w:r>
      <w:r w:rsidRPr="00682875">
        <w:rPr>
          <w:rFonts w:ascii="Times New Roman" w:hAnsi="Times New Roman" w:cs="Times New Roman"/>
          <w:noProof/>
          <w:kern w:val="0"/>
          <w:sz w:val="24"/>
          <w:szCs w:val="24"/>
          <w14:ligatures w14:val="none"/>
        </w:rPr>
        <w:t xml:space="preserve"> movement and feeding behavior, we can enhance predictive models and decision-support systems, such as those used for potato pest management, potentially reducing unnecessary pesticide applications and saving growers millions of dollars annually. Our findings are incorporated into Washington State University’s Decision Aid System (DAS), which provides precision pest management recommendations and has already saved potato farmers $9 million annually. Expanding this system to specialty crops and hemp could generate similar economic benefits while promoting sustainable pest management practices and reducing pesticide use.</w:t>
      </w:r>
    </w:p>
    <w:p w14:paraId="45C65DC1" w14:textId="77777777" w:rsidR="0017489D" w:rsidRDefault="0017489D" w:rsidP="002A22D6">
      <w:pPr>
        <w:spacing w:after="0" w:line="480" w:lineRule="auto"/>
        <w:contextualSpacing/>
        <w:rPr>
          <w:rFonts w:ascii="Times New Roman" w:hAnsi="Times New Roman" w:cs="Times New Roman"/>
          <w:noProof/>
          <w:kern w:val="0"/>
          <w:sz w:val="24"/>
          <w:szCs w:val="24"/>
          <w14:ligatures w14:val="none"/>
        </w:rPr>
      </w:pPr>
      <w:r>
        <w:rPr>
          <w:rFonts w:ascii="Times New Roman" w:hAnsi="Times New Roman" w:cs="Times New Roman"/>
          <w:noProof/>
          <w:kern w:val="0"/>
          <w:sz w:val="24"/>
          <w:szCs w:val="24"/>
          <w14:ligatures w14:val="none"/>
        </w:rPr>
        <w:br w:type="page"/>
      </w:r>
    </w:p>
    <w:p w14:paraId="198A02C9" w14:textId="54A3002D" w:rsidR="00682875" w:rsidRDefault="0017489D" w:rsidP="0017489D">
      <w:pPr>
        <w:spacing w:after="0" w:line="480" w:lineRule="auto"/>
        <w:contextualSpacing/>
        <w:rPr>
          <w:rFonts w:ascii="Times New Roman" w:hAnsi="Times New Roman" w:cs="Times New Roman"/>
          <w:b/>
          <w:bCs/>
          <w:noProof/>
          <w:kern w:val="0"/>
          <w:sz w:val="24"/>
          <w:szCs w:val="24"/>
          <w14:ligatures w14:val="none"/>
        </w:rPr>
      </w:pPr>
      <w:r w:rsidRPr="0017489D">
        <w:rPr>
          <w:rFonts w:ascii="Times New Roman" w:hAnsi="Times New Roman" w:cs="Times New Roman"/>
          <w:b/>
          <w:bCs/>
          <w:noProof/>
          <w:kern w:val="0"/>
          <w:sz w:val="24"/>
          <w:szCs w:val="24"/>
          <w14:ligatures w14:val="none"/>
        </w:rPr>
        <w:lastRenderedPageBreak/>
        <w:t>Figure Legends</w:t>
      </w:r>
    </w:p>
    <w:p w14:paraId="28C52E47" w14:textId="2297D9F9" w:rsidR="001262DF" w:rsidRPr="001262DF" w:rsidRDefault="001262DF" w:rsidP="0017489D">
      <w:pPr>
        <w:spacing w:after="0" w:line="480" w:lineRule="auto"/>
        <w:contextualSpacing/>
        <w:rPr>
          <w:rFonts w:ascii="Times New Roman" w:hAnsi="Times New Roman" w:cs="Times New Roman"/>
          <w:noProof/>
          <w:kern w:val="0"/>
          <w:sz w:val="24"/>
          <w:szCs w:val="24"/>
          <w14:ligatures w14:val="none"/>
        </w:rPr>
      </w:pPr>
      <w:r>
        <w:rPr>
          <w:rFonts w:ascii="Times New Roman" w:hAnsi="Times New Roman" w:cs="Times New Roman"/>
          <w:b/>
          <w:bCs/>
          <w:noProof/>
          <w:kern w:val="0"/>
          <w:sz w:val="24"/>
          <w:szCs w:val="24"/>
          <w14:ligatures w14:val="none"/>
        </w:rPr>
        <w:t xml:space="preserve">Map of Sites. </w:t>
      </w:r>
      <w:r>
        <w:rPr>
          <w:rFonts w:ascii="Times New Roman" w:hAnsi="Times New Roman" w:cs="Times New Roman"/>
          <w:noProof/>
          <w:kern w:val="0"/>
          <w:sz w:val="24"/>
          <w:szCs w:val="24"/>
          <w14:ligatures w14:val="none"/>
        </w:rPr>
        <w:t xml:space="preserve">Map of study sites using GPS coordinates for where </w:t>
      </w:r>
      <w:r>
        <w:rPr>
          <w:rFonts w:ascii="Times New Roman" w:hAnsi="Times New Roman" w:cs="Times New Roman"/>
          <w:i/>
          <w:iCs/>
          <w:noProof/>
          <w:kern w:val="0"/>
          <w:sz w:val="24"/>
          <w:szCs w:val="24"/>
          <w14:ligatures w14:val="none"/>
        </w:rPr>
        <w:t xml:space="preserve">N. tenellus </w:t>
      </w:r>
      <w:r>
        <w:rPr>
          <w:rFonts w:ascii="Times New Roman" w:hAnsi="Times New Roman" w:cs="Times New Roman"/>
          <w:noProof/>
          <w:kern w:val="0"/>
          <w:sz w:val="24"/>
          <w:szCs w:val="24"/>
          <w14:ligatures w14:val="none"/>
        </w:rPr>
        <w:t>were collected from each year.</w:t>
      </w:r>
    </w:p>
    <w:p w14:paraId="7C1E983A" w14:textId="1AA73772" w:rsidR="0017489D" w:rsidRDefault="0017489D" w:rsidP="0017489D">
      <w:pPr>
        <w:spacing w:after="0" w:line="480" w:lineRule="auto"/>
        <w:contextualSpacing/>
        <w:rPr>
          <w:rFonts w:ascii="Times New Roman" w:hAnsi="Times New Roman" w:cs="Times New Roman"/>
          <w:noProof/>
          <w:kern w:val="0"/>
          <w:sz w:val="24"/>
          <w:szCs w:val="24"/>
          <w14:ligatures w14:val="none"/>
        </w:rPr>
      </w:pPr>
      <w:r w:rsidRPr="003B79DC">
        <w:rPr>
          <w:rFonts w:ascii="Times New Roman" w:hAnsi="Times New Roman" w:cs="Times New Roman"/>
          <w:b/>
          <w:bCs/>
          <w:noProof/>
          <w:kern w:val="0"/>
          <w:sz w:val="24"/>
          <w:szCs w:val="24"/>
          <w14:ligatures w14:val="none"/>
        </w:rPr>
        <w:t xml:space="preserve">Figure 1. </w:t>
      </w:r>
      <w:r w:rsidR="00923023">
        <w:rPr>
          <w:rFonts w:ascii="Times New Roman" w:hAnsi="Times New Roman" w:cs="Times New Roman"/>
          <w:b/>
          <w:bCs/>
          <w:i/>
          <w:iCs/>
          <w:noProof/>
          <w:kern w:val="0"/>
          <w:sz w:val="24"/>
          <w:szCs w:val="24"/>
          <w14:ligatures w14:val="none"/>
        </w:rPr>
        <w:t>Neoaliturus</w:t>
      </w:r>
      <w:r w:rsidRPr="003B79DC">
        <w:rPr>
          <w:rFonts w:ascii="Times New Roman" w:hAnsi="Times New Roman" w:cs="Times New Roman"/>
          <w:b/>
          <w:bCs/>
          <w:i/>
          <w:iCs/>
          <w:noProof/>
          <w:kern w:val="0"/>
          <w:sz w:val="24"/>
          <w:szCs w:val="24"/>
          <w14:ligatures w14:val="none"/>
        </w:rPr>
        <w:t xml:space="preserve"> tenellus</w:t>
      </w:r>
      <w:r w:rsidRPr="003B79DC">
        <w:rPr>
          <w:rFonts w:ascii="Times New Roman" w:hAnsi="Times New Roman" w:cs="Times New Roman"/>
          <w:b/>
          <w:bCs/>
          <w:noProof/>
          <w:kern w:val="0"/>
          <w:sz w:val="24"/>
          <w:szCs w:val="24"/>
          <w14:ligatures w14:val="none"/>
        </w:rPr>
        <w:t xml:space="preserve"> Gut Content Analysis</w:t>
      </w:r>
      <w:r>
        <w:rPr>
          <w:rFonts w:ascii="Times New Roman" w:hAnsi="Times New Roman" w:cs="Times New Roman"/>
          <w:b/>
          <w:bCs/>
          <w:noProof/>
          <w:kern w:val="0"/>
          <w:sz w:val="24"/>
          <w:szCs w:val="24"/>
          <w14:ligatures w14:val="none"/>
        </w:rPr>
        <w:t xml:space="preserve">. </w:t>
      </w:r>
      <w:r w:rsidRPr="003B79DC">
        <w:rPr>
          <w:rFonts w:ascii="Times New Roman" w:hAnsi="Times New Roman" w:cs="Times New Roman"/>
          <w:noProof/>
          <w:kern w:val="0"/>
          <w:sz w:val="24"/>
          <w:szCs w:val="24"/>
          <w14:ligatures w14:val="none"/>
        </w:rPr>
        <w:t xml:space="preserve">Bar chart displaying the count of plant genera detected in individual </w:t>
      </w:r>
      <w:r w:rsidR="00FE742F">
        <w:rPr>
          <w:rFonts w:ascii="Times New Roman" w:hAnsi="Times New Roman" w:cs="Times New Roman"/>
          <w:i/>
          <w:iCs/>
          <w:noProof/>
          <w:kern w:val="0"/>
          <w:sz w:val="24"/>
          <w:szCs w:val="24"/>
          <w14:ligatures w14:val="none"/>
        </w:rPr>
        <w:t>N. tenellus</w:t>
      </w:r>
      <w:r w:rsidRPr="003B79DC">
        <w:rPr>
          <w:rFonts w:ascii="Times New Roman" w:hAnsi="Times New Roman" w:cs="Times New Roman"/>
          <w:noProof/>
          <w:kern w:val="0"/>
          <w:sz w:val="24"/>
          <w:szCs w:val="24"/>
          <w14:ligatures w14:val="none"/>
        </w:rPr>
        <w:t xml:space="preserve"> gut contents, categorized into three groups: crops, non-crop </w:t>
      </w:r>
      <w:r>
        <w:rPr>
          <w:rFonts w:ascii="Times New Roman" w:hAnsi="Times New Roman" w:cs="Times New Roman"/>
          <w:noProof/>
          <w:kern w:val="0"/>
          <w:sz w:val="24"/>
          <w:szCs w:val="24"/>
          <w14:ligatures w14:val="none"/>
        </w:rPr>
        <w:t xml:space="preserve">or </w:t>
      </w:r>
      <w:r w:rsidRPr="003B79DC">
        <w:rPr>
          <w:rFonts w:ascii="Times New Roman" w:hAnsi="Times New Roman" w:cs="Times New Roman"/>
          <w:noProof/>
          <w:kern w:val="0"/>
          <w:sz w:val="24"/>
          <w:szCs w:val="24"/>
          <w14:ligatures w14:val="none"/>
        </w:rPr>
        <w:t xml:space="preserve">weeds, and trees. The x-axis represents the number of leafhoppers in which each plant type was detected, while the y-axis lists the plant genera identified. The legend indicates infection status, with co-infection referring to the presence of both </w:t>
      </w:r>
      <w:r w:rsidRPr="003B79DC">
        <w:rPr>
          <w:rFonts w:ascii="Times New Roman" w:hAnsi="Times New Roman" w:cs="Times New Roman"/>
          <w:i/>
          <w:iCs/>
          <w:noProof/>
          <w:kern w:val="0"/>
          <w:sz w:val="24"/>
          <w:szCs w:val="24"/>
          <w14:ligatures w14:val="none"/>
        </w:rPr>
        <w:t xml:space="preserve">Candidatus </w:t>
      </w:r>
      <w:r w:rsidRPr="003B79DC">
        <w:rPr>
          <w:rFonts w:ascii="Times New Roman" w:hAnsi="Times New Roman" w:cs="Times New Roman"/>
          <w:noProof/>
          <w:kern w:val="0"/>
          <w:sz w:val="24"/>
          <w:szCs w:val="24"/>
          <w14:ligatures w14:val="none"/>
        </w:rPr>
        <w:t>Phytoplasma trifolii (CPt) and Beet Curly Top Virus (BCTV).</w:t>
      </w:r>
    </w:p>
    <w:p w14:paraId="7FBE45C8" w14:textId="6B69292F" w:rsidR="0017489D" w:rsidRDefault="0017489D" w:rsidP="0017489D">
      <w:pPr>
        <w:spacing w:after="0" w:line="480" w:lineRule="auto"/>
        <w:contextualSpacing/>
        <w:rPr>
          <w:rFonts w:ascii="Times New Roman" w:hAnsi="Times New Roman" w:cs="Times New Roman"/>
          <w:noProof/>
          <w:kern w:val="0"/>
          <w:sz w:val="24"/>
          <w:szCs w:val="24"/>
          <w14:ligatures w14:val="none"/>
        </w:rPr>
      </w:pPr>
      <w:r w:rsidRPr="003B79DC">
        <w:rPr>
          <w:rFonts w:ascii="Times New Roman" w:hAnsi="Times New Roman" w:cs="Times New Roman"/>
          <w:b/>
          <w:bCs/>
          <w:noProof/>
          <w:kern w:val="0"/>
          <w:sz w:val="24"/>
          <w:szCs w:val="24"/>
          <w14:ligatures w14:val="none"/>
        </w:rPr>
        <w:t xml:space="preserve">Figure 2. Seasonality of </w:t>
      </w:r>
      <w:r w:rsidR="00923023">
        <w:rPr>
          <w:rFonts w:ascii="Times New Roman" w:hAnsi="Times New Roman" w:cs="Times New Roman"/>
          <w:b/>
          <w:bCs/>
          <w:i/>
          <w:iCs/>
          <w:noProof/>
          <w:kern w:val="0"/>
          <w:sz w:val="24"/>
          <w:szCs w:val="24"/>
          <w14:ligatures w14:val="none"/>
        </w:rPr>
        <w:t>Neoaliturus</w:t>
      </w:r>
      <w:r w:rsidRPr="003B79DC">
        <w:rPr>
          <w:rFonts w:ascii="Times New Roman" w:hAnsi="Times New Roman" w:cs="Times New Roman"/>
          <w:b/>
          <w:bCs/>
          <w:i/>
          <w:iCs/>
          <w:noProof/>
          <w:kern w:val="0"/>
          <w:sz w:val="24"/>
          <w:szCs w:val="24"/>
          <w14:ligatures w14:val="none"/>
        </w:rPr>
        <w:t xml:space="preserve"> tenellus</w:t>
      </w:r>
      <w:r w:rsidRPr="003B79DC">
        <w:rPr>
          <w:rFonts w:ascii="Times New Roman" w:hAnsi="Times New Roman" w:cs="Times New Roman"/>
          <w:b/>
          <w:bCs/>
          <w:noProof/>
          <w:kern w:val="0"/>
          <w:sz w:val="24"/>
          <w:szCs w:val="24"/>
          <w14:ligatures w14:val="none"/>
        </w:rPr>
        <w:t xml:space="preserve"> Gut Content Analysis</w:t>
      </w:r>
      <w:r>
        <w:rPr>
          <w:rFonts w:ascii="Times New Roman" w:hAnsi="Times New Roman" w:cs="Times New Roman"/>
          <w:b/>
          <w:bCs/>
          <w:noProof/>
          <w:kern w:val="0"/>
          <w:sz w:val="24"/>
          <w:szCs w:val="24"/>
          <w14:ligatures w14:val="none"/>
        </w:rPr>
        <w:t xml:space="preserve">. </w:t>
      </w:r>
      <w:r w:rsidRPr="003B79DC">
        <w:rPr>
          <w:rFonts w:ascii="Times New Roman" w:hAnsi="Times New Roman" w:cs="Times New Roman"/>
          <w:noProof/>
          <w:kern w:val="0"/>
          <w:sz w:val="24"/>
          <w:szCs w:val="24"/>
          <w14:ligatures w14:val="none"/>
        </w:rPr>
        <w:t xml:space="preserve">Ridge plot illustrating seasonal trends in the plant genera detected in </w:t>
      </w:r>
      <w:r w:rsidR="00FE742F">
        <w:rPr>
          <w:rFonts w:ascii="Times New Roman" w:hAnsi="Times New Roman" w:cs="Times New Roman"/>
          <w:i/>
          <w:iCs/>
          <w:noProof/>
          <w:kern w:val="0"/>
          <w:sz w:val="24"/>
          <w:szCs w:val="24"/>
          <w14:ligatures w14:val="none"/>
        </w:rPr>
        <w:t>N. tenellus</w:t>
      </w:r>
      <w:r w:rsidRPr="003B79DC">
        <w:rPr>
          <w:rFonts w:ascii="Times New Roman" w:hAnsi="Times New Roman" w:cs="Times New Roman"/>
          <w:noProof/>
          <w:kern w:val="0"/>
          <w:sz w:val="24"/>
          <w:szCs w:val="24"/>
          <w14:ligatures w14:val="none"/>
        </w:rPr>
        <w:t xml:space="preserve"> gut contents, grouped into crops, non-crop weeds, and trees. The x-axis represents the collection date of leafhopper samples, while the y-axis lists the plant genera identified. The density ridges indicate the periods when specific plant species were most frequently detected in gut contents, providing insight into seasonal shifts in feeding behavior.</w:t>
      </w:r>
    </w:p>
    <w:p w14:paraId="76BF0625" w14:textId="7523F72A" w:rsidR="0017489D" w:rsidRDefault="0017489D" w:rsidP="002A22D6">
      <w:pPr>
        <w:spacing w:after="0" w:line="480" w:lineRule="auto"/>
        <w:contextualSpacing/>
        <w:rPr>
          <w:rStyle w:val="normaltextrun"/>
          <w:rFonts w:ascii="Times New Roman" w:hAnsi="Times New Roman" w:cs="Times New Roman"/>
          <w:noProof/>
          <w:kern w:val="0"/>
          <w:sz w:val="24"/>
          <w:szCs w:val="24"/>
          <w14:ligatures w14:val="none"/>
        </w:rPr>
      </w:pPr>
      <w:r w:rsidRPr="003B79DC">
        <w:rPr>
          <w:rFonts w:ascii="Times New Roman" w:hAnsi="Times New Roman" w:cs="Times New Roman"/>
          <w:b/>
          <w:bCs/>
          <w:noProof/>
          <w:kern w:val="0"/>
          <w:sz w:val="24"/>
          <w:szCs w:val="24"/>
          <w14:ligatures w14:val="none"/>
        </w:rPr>
        <w:t>Figure 3. Predicted Probability of Infection</w:t>
      </w:r>
      <w:r>
        <w:rPr>
          <w:rFonts w:ascii="Times New Roman" w:hAnsi="Times New Roman" w:cs="Times New Roman"/>
          <w:b/>
          <w:bCs/>
          <w:noProof/>
          <w:kern w:val="0"/>
          <w:sz w:val="24"/>
          <w:szCs w:val="24"/>
          <w14:ligatures w14:val="none"/>
        </w:rPr>
        <w:t xml:space="preserve">. </w:t>
      </w:r>
      <w:r w:rsidRPr="003B79DC">
        <w:rPr>
          <w:rFonts w:ascii="Times New Roman" w:hAnsi="Times New Roman" w:cs="Times New Roman"/>
          <w:noProof/>
          <w:kern w:val="0"/>
          <w:sz w:val="24"/>
          <w:szCs w:val="24"/>
          <w14:ligatures w14:val="none"/>
        </w:rPr>
        <w:t xml:space="preserve">Scatterplot displaying the relationship between gut content diversity and pathogen infection in </w:t>
      </w:r>
      <w:r w:rsidR="00FE742F">
        <w:rPr>
          <w:rFonts w:ascii="Times New Roman" w:hAnsi="Times New Roman" w:cs="Times New Roman"/>
          <w:i/>
          <w:iCs/>
          <w:noProof/>
          <w:kern w:val="0"/>
          <w:sz w:val="24"/>
          <w:szCs w:val="24"/>
          <w14:ligatures w14:val="none"/>
        </w:rPr>
        <w:t>N. tenellus</w:t>
      </w:r>
      <w:r w:rsidRPr="003B79DC">
        <w:rPr>
          <w:rFonts w:ascii="Times New Roman" w:hAnsi="Times New Roman" w:cs="Times New Roman"/>
          <w:noProof/>
          <w:kern w:val="0"/>
          <w:sz w:val="24"/>
          <w:szCs w:val="24"/>
          <w14:ligatures w14:val="none"/>
        </w:rPr>
        <w:t>. The x-axis represents the number of plant genera detected per individual leafhopper, while the y-axis shows the percentage of leafhoppers infected with either BCTV or CPt. Panel A illustrates the probability of B</w:t>
      </w:r>
      <w:r>
        <w:rPr>
          <w:rFonts w:ascii="Times New Roman" w:hAnsi="Times New Roman" w:cs="Times New Roman"/>
          <w:noProof/>
          <w:kern w:val="0"/>
          <w:sz w:val="24"/>
          <w:szCs w:val="24"/>
          <w14:ligatures w14:val="none"/>
        </w:rPr>
        <w:t>eet curly top virus</w:t>
      </w:r>
      <w:r w:rsidRPr="003B79DC">
        <w:rPr>
          <w:rFonts w:ascii="Times New Roman" w:hAnsi="Times New Roman" w:cs="Times New Roman"/>
          <w:noProof/>
          <w:kern w:val="0"/>
          <w:sz w:val="24"/>
          <w:szCs w:val="24"/>
          <w14:ligatures w14:val="none"/>
        </w:rPr>
        <w:t xml:space="preserve"> infection, whereas Panel B depicts infection rates for </w:t>
      </w:r>
      <w:r w:rsidRPr="003B79DC">
        <w:rPr>
          <w:rFonts w:ascii="Times New Roman" w:hAnsi="Times New Roman" w:cs="Times New Roman"/>
          <w:i/>
          <w:iCs/>
          <w:noProof/>
          <w:kern w:val="0"/>
          <w:sz w:val="24"/>
          <w:szCs w:val="24"/>
          <w14:ligatures w14:val="none"/>
        </w:rPr>
        <w:t>Candidatus</w:t>
      </w:r>
      <w:r w:rsidRPr="003B79DC">
        <w:rPr>
          <w:rFonts w:ascii="Times New Roman" w:hAnsi="Times New Roman" w:cs="Times New Roman"/>
          <w:noProof/>
          <w:kern w:val="0"/>
          <w:sz w:val="24"/>
          <w:szCs w:val="24"/>
          <w14:ligatures w14:val="none"/>
        </w:rPr>
        <w:t xml:space="preserve"> Phytoplasma trifolii. The analysis examines how feeding </w:t>
      </w:r>
      <w:r>
        <w:rPr>
          <w:rFonts w:ascii="Times New Roman" w:hAnsi="Times New Roman" w:cs="Times New Roman"/>
          <w:noProof/>
          <w:kern w:val="0"/>
          <w:sz w:val="24"/>
          <w:szCs w:val="24"/>
          <w14:ligatures w14:val="none"/>
        </w:rPr>
        <w:t xml:space="preserve">abundance </w:t>
      </w:r>
      <w:r w:rsidRPr="003B79DC">
        <w:rPr>
          <w:rFonts w:ascii="Times New Roman" w:hAnsi="Times New Roman" w:cs="Times New Roman"/>
          <w:noProof/>
          <w:kern w:val="0"/>
          <w:sz w:val="24"/>
          <w:szCs w:val="24"/>
          <w14:ligatures w14:val="none"/>
        </w:rPr>
        <w:t>influences infection likelihood, providing insights into vector-pathogen dynamics.</w:t>
      </w:r>
      <w:r>
        <w:rPr>
          <w:rStyle w:val="normaltextrun"/>
          <w:rFonts w:ascii="Times New Roman" w:hAnsi="Times New Roman" w:cs="Times New Roman"/>
          <w:noProof/>
          <w:kern w:val="0"/>
          <w:sz w:val="24"/>
          <w:szCs w:val="24"/>
          <w14:ligatures w14:val="none"/>
        </w:rPr>
        <w:br w:type="page"/>
      </w:r>
    </w:p>
    <w:p w14:paraId="015E4D0A" w14:textId="16A933D1" w:rsidR="007870E8" w:rsidRDefault="007870E8" w:rsidP="0017489D">
      <w:pPr>
        <w:spacing w:after="0" w:line="480" w:lineRule="auto"/>
        <w:contextualSpacing/>
        <w:rPr>
          <w:rFonts w:ascii="Times New Roman" w:hAnsi="Times New Roman" w:cs="Times New Roman"/>
          <w:b/>
          <w:bCs/>
          <w:noProof/>
          <w:kern w:val="0"/>
          <w:sz w:val="24"/>
          <w:szCs w:val="24"/>
          <w14:ligatures w14:val="none"/>
        </w:rPr>
      </w:pPr>
      <w:r>
        <w:rPr>
          <w:rFonts w:ascii="Times New Roman" w:hAnsi="Times New Roman" w:cs="Times New Roman"/>
          <w:b/>
          <w:bCs/>
          <w:noProof/>
          <w:kern w:val="0"/>
          <w:sz w:val="24"/>
          <w:szCs w:val="24"/>
          <w14:ligatures w14:val="none"/>
        </w:rPr>
        <w:lastRenderedPageBreak/>
        <w:t>Map of Sites</w:t>
      </w:r>
    </w:p>
    <w:p w14:paraId="0718EA0F" w14:textId="5D0BBCB2" w:rsidR="007870E8" w:rsidRDefault="007870E8" w:rsidP="0017489D">
      <w:pPr>
        <w:spacing w:after="0" w:line="480" w:lineRule="auto"/>
        <w:contextualSpacing/>
        <w:rPr>
          <w:rFonts w:ascii="Times New Roman" w:hAnsi="Times New Roman" w:cs="Times New Roman"/>
          <w:b/>
          <w:bCs/>
          <w:noProof/>
          <w:kern w:val="0"/>
          <w:sz w:val="24"/>
          <w:szCs w:val="24"/>
          <w14:ligatures w14:val="none"/>
        </w:rPr>
      </w:pPr>
      <w:commentRangeStart w:id="100"/>
      <w:r w:rsidRPr="00B746A5">
        <w:rPr>
          <w:rFonts w:ascii="Times New Roman" w:hAnsi="Times New Roman" w:cs="Times New Roman"/>
          <w:noProof/>
        </w:rPr>
        <w:drawing>
          <wp:inline distT="0" distB="0" distL="0" distR="0" wp14:anchorId="2652D6C7" wp14:editId="0F1CD884">
            <wp:extent cx="5943600" cy="3651250"/>
            <wp:effectExtent l="0" t="0" r="0" b="6350"/>
            <wp:docPr id="256485386" name="Picture 3" descr="A map of the united sta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85386" name="Picture 3" descr="A map of the united states&#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651250"/>
                    </a:xfrm>
                    <a:prstGeom prst="rect">
                      <a:avLst/>
                    </a:prstGeom>
                    <a:noFill/>
                    <a:ln>
                      <a:noFill/>
                    </a:ln>
                  </pic:spPr>
                </pic:pic>
              </a:graphicData>
            </a:graphic>
          </wp:inline>
        </w:drawing>
      </w:r>
      <w:commentRangeEnd w:id="100"/>
      <w:r w:rsidR="00583E58">
        <w:rPr>
          <w:rStyle w:val="CommentReference"/>
        </w:rPr>
        <w:commentReference w:id="100"/>
      </w:r>
    </w:p>
    <w:p w14:paraId="24CA55B7" w14:textId="373896C9" w:rsidR="001A6700" w:rsidRPr="001A6700" w:rsidRDefault="001A6700" w:rsidP="001A6700">
      <w:pPr>
        <w:spacing w:after="0" w:line="480" w:lineRule="auto"/>
        <w:contextualSpacing/>
        <w:rPr>
          <w:rFonts w:ascii="Times New Roman" w:hAnsi="Times New Roman" w:cs="Times New Roman"/>
          <w:b/>
          <w:bCs/>
          <w:noProof/>
          <w:kern w:val="0"/>
          <w:sz w:val="24"/>
          <w:szCs w:val="24"/>
          <w14:ligatures w14:val="none"/>
        </w:rPr>
      </w:pPr>
      <w:r w:rsidRPr="001A6700">
        <w:rPr>
          <w:rFonts w:ascii="Times New Roman" w:hAnsi="Times New Roman" w:cs="Times New Roman"/>
          <w:b/>
          <w:bCs/>
          <w:noProof/>
          <w:kern w:val="0"/>
          <w:sz w:val="24"/>
          <w:szCs w:val="24"/>
          <w14:ligatures w14:val="none"/>
        </w:rPr>
        <w:drawing>
          <wp:inline distT="0" distB="0" distL="0" distR="0" wp14:anchorId="3388DE71" wp14:editId="7B74E26A">
            <wp:extent cx="4572000" cy="2590800"/>
            <wp:effectExtent l="0" t="0" r="0" b="0"/>
            <wp:docPr id="396427343" name="Picture 2" descr="A map with different colored squar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27343" name="Picture 2" descr="A map with different colored squares and number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590800"/>
                    </a:xfrm>
                    <a:prstGeom prst="rect">
                      <a:avLst/>
                    </a:prstGeom>
                    <a:noFill/>
                    <a:ln>
                      <a:noFill/>
                    </a:ln>
                  </pic:spPr>
                </pic:pic>
              </a:graphicData>
            </a:graphic>
          </wp:inline>
        </w:drawing>
      </w:r>
    </w:p>
    <w:p w14:paraId="13BA2AD3" w14:textId="77777777" w:rsidR="007870E8" w:rsidRDefault="007870E8" w:rsidP="0017489D">
      <w:pPr>
        <w:spacing w:after="0" w:line="480" w:lineRule="auto"/>
        <w:contextualSpacing/>
        <w:rPr>
          <w:rFonts w:ascii="Times New Roman" w:hAnsi="Times New Roman" w:cs="Times New Roman"/>
          <w:b/>
          <w:bCs/>
          <w:noProof/>
          <w:kern w:val="0"/>
          <w:sz w:val="24"/>
          <w:szCs w:val="24"/>
          <w14:ligatures w14:val="none"/>
        </w:rPr>
      </w:pPr>
    </w:p>
    <w:p w14:paraId="5D752889" w14:textId="77777777" w:rsidR="007870E8" w:rsidRDefault="007870E8" w:rsidP="0017489D">
      <w:pPr>
        <w:spacing w:after="0" w:line="480" w:lineRule="auto"/>
        <w:contextualSpacing/>
        <w:rPr>
          <w:rFonts w:ascii="Times New Roman" w:hAnsi="Times New Roman" w:cs="Times New Roman"/>
          <w:b/>
          <w:bCs/>
          <w:noProof/>
          <w:kern w:val="0"/>
          <w:sz w:val="24"/>
          <w:szCs w:val="24"/>
          <w14:ligatures w14:val="none"/>
        </w:rPr>
      </w:pPr>
    </w:p>
    <w:p w14:paraId="7FF8E081" w14:textId="77777777" w:rsidR="00583E58" w:rsidRDefault="00583E58" w:rsidP="0017489D">
      <w:pPr>
        <w:spacing w:after="0" w:line="480" w:lineRule="auto"/>
        <w:contextualSpacing/>
        <w:rPr>
          <w:rFonts w:ascii="Times New Roman" w:hAnsi="Times New Roman" w:cs="Times New Roman"/>
          <w:b/>
          <w:bCs/>
          <w:noProof/>
          <w:kern w:val="0"/>
          <w:sz w:val="24"/>
          <w:szCs w:val="24"/>
          <w14:ligatures w14:val="none"/>
        </w:rPr>
      </w:pPr>
    </w:p>
    <w:p w14:paraId="59FD633B" w14:textId="77777777" w:rsidR="007870E8" w:rsidRDefault="007870E8" w:rsidP="0017489D">
      <w:pPr>
        <w:spacing w:after="0" w:line="480" w:lineRule="auto"/>
        <w:contextualSpacing/>
        <w:rPr>
          <w:rFonts w:ascii="Times New Roman" w:hAnsi="Times New Roman" w:cs="Times New Roman"/>
          <w:b/>
          <w:bCs/>
          <w:noProof/>
          <w:kern w:val="0"/>
          <w:sz w:val="24"/>
          <w:szCs w:val="24"/>
          <w14:ligatures w14:val="none"/>
        </w:rPr>
      </w:pPr>
    </w:p>
    <w:p w14:paraId="58D87C86" w14:textId="3AFEBF4B" w:rsidR="00A043B5" w:rsidRPr="0017489D" w:rsidRDefault="0017489D" w:rsidP="0017489D">
      <w:pPr>
        <w:spacing w:after="0" w:line="480" w:lineRule="auto"/>
        <w:contextualSpacing/>
        <w:rPr>
          <w:rFonts w:ascii="Times New Roman" w:hAnsi="Times New Roman" w:cs="Times New Roman"/>
          <w:b/>
          <w:bCs/>
          <w:noProof/>
          <w:kern w:val="0"/>
          <w:sz w:val="24"/>
          <w:szCs w:val="24"/>
          <w14:ligatures w14:val="none"/>
        </w:rPr>
      </w:pPr>
      <w:r w:rsidRPr="0017489D">
        <w:rPr>
          <w:rFonts w:ascii="Times New Roman" w:hAnsi="Times New Roman" w:cs="Times New Roman"/>
          <w:b/>
          <w:bCs/>
          <w:noProof/>
          <w:kern w:val="0"/>
          <w:sz w:val="24"/>
          <w:szCs w:val="24"/>
          <w14:ligatures w14:val="none"/>
        </w:rPr>
        <w:lastRenderedPageBreak/>
        <w:t>Figure 1</w:t>
      </w:r>
    </w:p>
    <w:p w14:paraId="30F9CB6F" w14:textId="36904493" w:rsidR="002A22D6" w:rsidRDefault="00A043B5" w:rsidP="002A22D6">
      <w:pPr>
        <w:spacing w:after="0" w:line="360" w:lineRule="auto"/>
        <w:contextualSpacing/>
        <w:jc w:val="center"/>
        <w:rPr>
          <w:rStyle w:val="normaltextrun"/>
          <w:rFonts w:ascii="Times New Roman" w:hAnsi="Times New Roman" w:cs="Times New Roman"/>
          <w:noProof/>
          <w:kern w:val="0"/>
          <w:sz w:val="24"/>
          <w:szCs w:val="24"/>
          <w14:ligatures w14:val="none"/>
        </w:rPr>
      </w:pPr>
      <w:r w:rsidRPr="00A043B5">
        <w:rPr>
          <w:rFonts w:ascii="Times New Roman" w:hAnsi="Times New Roman" w:cs="Times New Roman"/>
          <w:noProof/>
          <w:kern w:val="0"/>
          <w:sz w:val="24"/>
          <w:szCs w:val="24"/>
          <w14:ligatures w14:val="none"/>
        </w:rPr>
        <w:drawing>
          <wp:inline distT="0" distB="0" distL="0" distR="0" wp14:anchorId="5A7BD13B" wp14:editId="6AAEC167">
            <wp:extent cx="5943600" cy="2701925"/>
            <wp:effectExtent l="0" t="0" r="0" b="3175"/>
            <wp:docPr id="894801042" name="Picture 8" descr="A graph of crops grow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01042" name="Picture 8" descr="A graph of crops growing&#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701925"/>
                    </a:xfrm>
                    <a:prstGeom prst="rect">
                      <a:avLst/>
                    </a:prstGeom>
                    <a:noFill/>
                    <a:ln>
                      <a:noFill/>
                    </a:ln>
                  </pic:spPr>
                </pic:pic>
              </a:graphicData>
            </a:graphic>
          </wp:inline>
        </w:drawing>
      </w:r>
    </w:p>
    <w:p w14:paraId="57A38C8C" w14:textId="77777777" w:rsidR="002A22D6" w:rsidRDefault="002A22D6">
      <w:pPr>
        <w:rPr>
          <w:rStyle w:val="normaltextrun"/>
          <w:rFonts w:ascii="Times New Roman" w:hAnsi="Times New Roman" w:cs="Times New Roman"/>
          <w:noProof/>
          <w:kern w:val="0"/>
          <w:sz w:val="24"/>
          <w:szCs w:val="24"/>
          <w14:ligatures w14:val="none"/>
        </w:rPr>
      </w:pPr>
      <w:r>
        <w:rPr>
          <w:rStyle w:val="normaltextrun"/>
          <w:rFonts w:ascii="Times New Roman" w:hAnsi="Times New Roman" w:cs="Times New Roman"/>
          <w:noProof/>
          <w:kern w:val="0"/>
          <w:sz w:val="24"/>
          <w:szCs w:val="24"/>
          <w14:ligatures w14:val="none"/>
        </w:rPr>
        <w:br w:type="page"/>
      </w:r>
    </w:p>
    <w:p w14:paraId="705C1166" w14:textId="2FB7F5CB" w:rsidR="002A22D6" w:rsidRPr="0017489D" w:rsidRDefault="002A22D6" w:rsidP="002A22D6">
      <w:pPr>
        <w:spacing w:after="0" w:line="480" w:lineRule="auto"/>
        <w:contextualSpacing/>
        <w:rPr>
          <w:rFonts w:ascii="Times New Roman" w:hAnsi="Times New Roman" w:cs="Times New Roman"/>
          <w:b/>
          <w:bCs/>
          <w:noProof/>
          <w:kern w:val="0"/>
          <w:sz w:val="24"/>
          <w:szCs w:val="24"/>
          <w14:ligatures w14:val="none"/>
        </w:rPr>
      </w:pPr>
      <w:r w:rsidRPr="0017489D">
        <w:rPr>
          <w:rFonts w:ascii="Times New Roman" w:hAnsi="Times New Roman" w:cs="Times New Roman"/>
          <w:b/>
          <w:bCs/>
          <w:noProof/>
          <w:kern w:val="0"/>
          <w:sz w:val="24"/>
          <w:szCs w:val="24"/>
          <w14:ligatures w14:val="none"/>
        </w:rPr>
        <w:lastRenderedPageBreak/>
        <w:t xml:space="preserve">Figure </w:t>
      </w:r>
      <w:r>
        <w:rPr>
          <w:rFonts w:ascii="Times New Roman" w:hAnsi="Times New Roman" w:cs="Times New Roman"/>
          <w:b/>
          <w:bCs/>
          <w:noProof/>
          <w:kern w:val="0"/>
          <w:sz w:val="24"/>
          <w:szCs w:val="24"/>
          <w14:ligatures w14:val="none"/>
        </w:rPr>
        <w:t>2</w:t>
      </w:r>
    </w:p>
    <w:p w14:paraId="7179DED5" w14:textId="2F17BC77" w:rsidR="008363FF" w:rsidRPr="008363FF" w:rsidRDefault="008363FF" w:rsidP="008363FF">
      <w:pPr>
        <w:spacing w:line="360" w:lineRule="auto"/>
        <w:contextualSpacing/>
        <w:jc w:val="center"/>
        <w:rPr>
          <w:noProof/>
        </w:rPr>
      </w:pPr>
      <w:r w:rsidRPr="008363FF">
        <w:rPr>
          <w:rFonts w:ascii="Times New Roman" w:hAnsi="Times New Roman" w:cs="Times New Roman"/>
          <w:noProof/>
          <w:kern w:val="0"/>
          <w:sz w:val="24"/>
          <w:szCs w:val="24"/>
          <w14:ligatures w14:val="none"/>
        </w:rPr>
        <w:drawing>
          <wp:inline distT="0" distB="0" distL="0" distR="0" wp14:anchorId="1758396E" wp14:editId="0F5D7F4C">
            <wp:extent cx="1972733" cy="1479550"/>
            <wp:effectExtent l="0" t="0" r="8890" b="6350"/>
            <wp:docPr id="17940102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75576" cy="1481682"/>
                    </a:xfrm>
                    <a:prstGeom prst="rect">
                      <a:avLst/>
                    </a:prstGeom>
                    <a:noFill/>
                    <a:ln>
                      <a:noFill/>
                    </a:ln>
                  </pic:spPr>
                </pic:pic>
              </a:graphicData>
            </a:graphic>
          </wp:inline>
        </w:drawing>
      </w:r>
      <w:r>
        <w:rPr>
          <w:rFonts w:ascii="Times New Roman" w:hAnsi="Times New Roman" w:cs="Times New Roman"/>
          <w:noProof/>
          <w:kern w:val="0"/>
          <w:sz w:val="24"/>
          <w:szCs w:val="24"/>
          <w14:ligatures w14:val="none"/>
        </w:rPr>
        <w:t xml:space="preserve"> </w:t>
      </w:r>
      <w:r w:rsidRPr="008363FF">
        <w:rPr>
          <w:rFonts w:ascii="Times New Roman" w:hAnsi="Times New Roman" w:cs="Times New Roman"/>
          <w:noProof/>
          <w:kern w:val="0"/>
          <w:sz w:val="24"/>
          <w:szCs w:val="24"/>
          <w14:ligatures w14:val="none"/>
        </w:rPr>
        <w:drawing>
          <wp:inline distT="0" distB="0" distL="0" distR="0" wp14:anchorId="4FB589EC" wp14:editId="1E0BAFFF">
            <wp:extent cx="1892300" cy="1419225"/>
            <wp:effectExtent l="0" t="0" r="0" b="9525"/>
            <wp:docPr id="692679287" name="Picture 12" descr="A graph of different colors and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79287" name="Picture 12" descr="A graph of different colors and shapes&#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94484" cy="1420863"/>
                    </a:xfrm>
                    <a:prstGeom prst="rect">
                      <a:avLst/>
                    </a:prstGeom>
                    <a:noFill/>
                    <a:ln>
                      <a:noFill/>
                    </a:ln>
                  </pic:spPr>
                </pic:pic>
              </a:graphicData>
            </a:graphic>
          </wp:inline>
        </w:drawing>
      </w:r>
      <w:r w:rsidRPr="008363FF">
        <w:rPr>
          <w:noProof/>
        </w:rPr>
        <w:drawing>
          <wp:inline distT="0" distB="0" distL="0" distR="0" wp14:anchorId="4737C614" wp14:editId="2C30BADE">
            <wp:extent cx="1737360" cy="1303020"/>
            <wp:effectExtent l="0" t="0" r="0" b="0"/>
            <wp:docPr id="1989843373" name="Picture 14" descr="A graph of different colored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843373" name="Picture 14" descr="A graph of different colored shapes&#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39790" cy="1304843"/>
                    </a:xfrm>
                    <a:prstGeom prst="rect">
                      <a:avLst/>
                    </a:prstGeom>
                    <a:noFill/>
                    <a:ln>
                      <a:noFill/>
                    </a:ln>
                  </pic:spPr>
                </pic:pic>
              </a:graphicData>
            </a:graphic>
          </wp:inline>
        </w:drawing>
      </w:r>
    </w:p>
    <w:p w14:paraId="694CE40E" w14:textId="0FFD6256" w:rsidR="00B2323E" w:rsidRDefault="008363FF" w:rsidP="002A22D6">
      <w:pPr>
        <w:spacing w:line="360" w:lineRule="auto"/>
        <w:contextualSpacing/>
        <w:jc w:val="center"/>
        <w:rPr>
          <w:rFonts w:cstheme="minorHAnsi"/>
          <w:noProof/>
          <w:kern w:val="0"/>
          <w:sz w:val="18"/>
          <w:szCs w:val="18"/>
          <w14:ligatures w14:val="none"/>
        </w:rPr>
      </w:pPr>
      <w:r w:rsidRPr="003B79DC">
        <w:rPr>
          <w:rFonts w:cstheme="minorHAnsi"/>
          <w:noProof/>
          <w:kern w:val="0"/>
          <w:sz w:val="18"/>
          <w:szCs w:val="18"/>
          <w14:ligatures w14:val="none"/>
        </w:rPr>
        <w:t xml:space="preserve">Crop </w:t>
      </w:r>
      <w:r w:rsidRPr="003B79DC">
        <w:rPr>
          <w:rFonts w:cstheme="minorHAnsi"/>
          <w:noProof/>
          <w:kern w:val="0"/>
          <w:sz w:val="18"/>
          <w:szCs w:val="18"/>
          <w14:ligatures w14:val="none"/>
        </w:rPr>
        <w:tab/>
      </w:r>
      <w:r w:rsidRPr="003B79DC">
        <w:rPr>
          <w:rFonts w:cstheme="minorHAnsi"/>
          <w:noProof/>
          <w:kern w:val="0"/>
          <w:sz w:val="18"/>
          <w:szCs w:val="18"/>
          <w14:ligatures w14:val="none"/>
        </w:rPr>
        <w:tab/>
      </w:r>
      <w:r w:rsidRPr="003B79DC">
        <w:rPr>
          <w:rFonts w:cstheme="minorHAnsi"/>
          <w:noProof/>
          <w:kern w:val="0"/>
          <w:sz w:val="18"/>
          <w:szCs w:val="18"/>
          <w14:ligatures w14:val="none"/>
        </w:rPr>
        <w:tab/>
      </w:r>
      <w:r w:rsidRPr="003B79DC">
        <w:rPr>
          <w:rFonts w:cstheme="minorHAnsi"/>
          <w:noProof/>
          <w:kern w:val="0"/>
          <w:sz w:val="18"/>
          <w:szCs w:val="18"/>
          <w14:ligatures w14:val="none"/>
        </w:rPr>
        <w:tab/>
      </w:r>
      <w:r w:rsidR="003B79DC">
        <w:rPr>
          <w:rFonts w:cstheme="minorHAnsi"/>
          <w:noProof/>
          <w:kern w:val="0"/>
          <w:sz w:val="18"/>
          <w:szCs w:val="18"/>
          <w14:ligatures w14:val="none"/>
        </w:rPr>
        <w:tab/>
      </w:r>
      <w:r w:rsidRPr="003B79DC">
        <w:rPr>
          <w:rFonts w:cstheme="minorHAnsi"/>
          <w:noProof/>
          <w:kern w:val="0"/>
          <w:sz w:val="18"/>
          <w:szCs w:val="18"/>
          <w14:ligatures w14:val="none"/>
        </w:rPr>
        <w:t xml:space="preserve">Non-Crop </w:t>
      </w:r>
      <w:r w:rsidRPr="003B79DC">
        <w:rPr>
          <w:rFonts w:cstheme="minorHAnsi"/>
          <w:noProof/>
          <w:kern w:val="0"/>
          <w:sz w:val="18"/>
          <w:szCs w:val="18"/>
          <w14:ligatures w14:val="none"/>
        </w:rPr>
        <w:tab/>
      </w:r>
      <w:r w:rsidRPr="003B79DC">
        <w:rPr>
          <w:rFonts w:cstheme="minorHAnsi"/>
          <w:noProof/>
          <w:kern w:val="0"/>
          <w:sz w:val="18"/>
          <w:szCs w:val="18"/>
          <w14:ligatures w14:val="none"/>
        </w:rPr>
        <w:tab/>
      </w:r>
      <w:r w:rsidRPr="003B79DC">
        <w:rPr>
          <w:rFonts w:cstheme="minorHAnsi"/>
          <w:noProof/>
          <w:kern w:val="0"/>
          <w:sz w:val="18"/>
          <w:szCs w:val="18"/>
          <w14:ligatures w14:val="none"/>
        </w:rPr>
        <w:tab/>
        <w:t>Tre</w:t>
      </w:r>
      <w:r w:rsidR="002A22D6">
        <w:rPr>
          <w:rFonts w:cstheme="minorHAnsi"/>
          <w:noProof/>
          <w:kern w:val="0"/>
          <w:sz w:val="18"/>
          <w:szCs w:val="18"/>
          <w14:ligatures w14:val="none"/>
        </w:rPr>
        <w:t>e</w:t>
      </w:r>
    </w:p>
    <w:p w14:paraId="79EDB3DA" w14:textId="744EC226" w:rsidR="002A22D6" w:rsidRDefault="002A22D6">
      <w:pPr>
        <w:rPr>
          <w:rFonts w:cstheme="minorHAnsi"/>
          <w:noProof/>
          <w:kern w:val="0"/>
          <w:sz w:val="18"/>
          <w:szCs w:val="18"/>
          <w14:ligatures w14:val="none"/>
        </w:rPr>
      </w:pPr>
      <w:r>
        <w:rPr>
          <w:rFonts w:cstheme="minorHAnsi"/>
          <w:noProof/>
          <w:kern w:val="0"/>
          <w:sz w:val="18"/>
          <w:szCs w:val="18"/>
          <w14:ligatures w14:val="none"/>
        </w:rPr>
        <w:br w:type="page"/>
      </w:r>
    </w:p>
    <w:p w14:paraId="522F17AE" w14:textId="18EDC66D" w:rsidR="002A22D6" w:rsidRPr="002A22D6" w:rsidRDefault="002A22D6" w:rsidP="002A22D6">
      <w:pPr>
        <w:spacing w:line="480" w:lineRule="auto"/>
        <w:contextualSpacing/>
        <w:rPr>
          <w:rStyle w:val="normaltextrun"/>
          <w:rFonts w:ascii="Times New Roman" w:hAnsi="Times New Roman" w:cs="Times New Roman"/>
          <w:b/>
          <w:bCs/>
          <w:noProof/>
          <w:kern w:val="0"/>
          <w:sz w:val="24"/>
          <w:szCs w:val="24"/>
          <w14:ligatures w14:val="none"/>
        </w:rPr>
      </w:pPr>
      <w:r w:rsidRPr="002A22D6">
        <w:rPr>
          <w:rStyle w:val="normaltextrun"/>
          <w:rFonts w:ascii="Times New Roman" w:hAnsi="Times New Roman" w:cs="Times New Roman"/>
          <w:b/>
          <w:bCs/>
          <w:noProof/>
          <w:kern w:val="0"/>
          <w:sz w:val="24"/>
          <w:szCs w:val="24"/>
          <w14:ligatures w14:val="none"/>
        </w:rPr>
        <w:lastRenderedPageBreak/>
        <w:t>Figure 3</w:t>
      </w:r>
    </w:p>
    <w:p w14:paraId="796BA95D" w14:textId="4F950E1D" w:rsidR="00B2323E" w:rsidRPr="008363FF" w:rsidRDefault="00A043B5" w:rsidP="002A22D6">
      <w:pPr>
        <w:spacing w:after="0" w:line="480" w:lineRule="auto"/>
        <w:contextualSpacing/>
        <w:jc w:val="center"/>
        <w:rPr>
          <w:rStyle w:val="normaltextrun"/>
          <w:noProof/>
        </w:rPr>
      </w:pPr>
      <w:r w:rsidRPr="00A043B5">
        <w:rPr>
          <w:rFonts w:ascii="Times New Roman" w:hAnsi="Times New Roman" w:cs="Times New Roman"/>
          <w:noProof/>
          <w:kern w:val="0"/>
          <w:sz w:val="24"/>
          <w:szCs w:val="24"/>
          <w14:ligatures w14:val="none"/>
        </w:rPr>
        <w:drawing>
          <wp:inline distT="0" distB="0" distL="0" distR="0" wp14:anchorId="4940F683" wp14:editId="013140C5">
            <wp:extent cx="2590800" cy="1943100"/>
            <wp:effectExtent l="0" t="0" r="0" b="0"/>
            <wp:docPr id="6823055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00240" cy="1950180"/>
                    </a:xfrm>
                    <a:prstGeom prst="rect">
                      <a:avLst/>
                    </a:prstGeom>
                    <a:noFill/>
                    <a:ln>
                      <a:noFill/>
                    </a:ln>
                  </pic:spPr>
                </pic:pic>
              </a:graphicData>
            </a:graphic>
          </wp:inline>
        </w:drawing>
      </w:r>
      <w:r w:rsidRPr="00A043B5">
        <w:rPr>
          <w:noProof/>
        </w:rPr>
        <w:drawing>
          <wp:inline distT="0" distB="0" distL="0" distR="0" wp14:anchorId="1E77E906" wp14:editId="5FCA166F">
            <wp:extent cx="2603500" cy="1952625"/>
            <wp:effectExtent l="0" t="0" r="6350" b="9525"/>
            <wp:docPr id="10560113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32687" cy="1974515"/>
                    </a:xfrm>
                    <a:prstGeom prst="rect">
                      <a:avLst/>
                    </a:prstGeom>
                    <a:noFill/>
                    <a:ln>
                      <a:noFill/>
                    </a:ln>
                  </pic:spPr>
                </pic:pic>
              </a:graphicData>
            </a:graphic>
          </wp:inline>
        </w:drawing>
      </w:r>
    </w:p>
    <w:p w14:paraId="5F9F6ABB" w14:textId="49A61DFA" w:rsidR="0017489D" w:rsidRPr="0017489D" w:rsidRDefault="008363FF" w:rsidP="002A22D6">
      <w:pPr>
        <w:spacing w:after="0" w:line="480" w:lineRule="auto"/>
        <w:contextualSpacing/>
        <w:jc w:val="center"/>
        <w:rPr>
          <w:rStyle w:val="CommentReference"/>
          <w:rFonts w:ascii="Times New Roman" w:hAnsi="Times New Roman" w:cs="Times New Roman"/>
          <w:noProof/>
          <w:kern w:val="0"/>
          <w:sz w:val="24"/>
          <w:szCs w:val="24"/>
          <w14:ligatures w14:val="none"/>
        </w:rPr>
      </w:pPr>
      <w:r>
        <w:rPr>
          <w:rStyle w:val="normaltextrun"/>
          <w:rFonts w:ascii="Times New Roman" w:hAnsi="Times New Roman" w:cs="Times New Roman"/>
          <w:b/>
          <w:bCs/>
          <w:noProof/>
          <w:kern w:val="0"/>
          <w:sz w:val="24"/>
          <w:szCs w:val="24"/>
          <w14:ligatures w14:val="none"/>
        </w:rPr>
        <w:t>3.</w:t>
      </w:r>
      <w:r w:rsidR="00A043B5" w:rsidRPr="008363FF">
        <w:rPr>
          <w:rStyle w:val="normaltextrun"/>
          <w:rFonts w:ascii="Times New Roman" w:hAnsi="Times New Roman" w:cs="Times New Roman"/>
          <w:b/>
          <w:bCs/>
          <w:noProof/>
          <w:kern w:val="0"/>
          <w:sz w:val="24"/>
          <w:szCs w:val="24"/>
          <w14:ligatures w14:val="none"/>
        </w:rPr>
        <w:t>A</w:t>
      </w:r>
      <w:r w:rsidR="00A043B5">
        <w:rPr>
          <w:rStyle w:val="normaltextrun"/>
          <w:rFonts w:ascii="Times New Roman" w:hAnsi="Times New Roman" w:cs="Times New Roman"/>
          <w:noProof/>
          <w:kern w:val="0"/>
          <w:sz w:val="24"/>
          <w:szCs w:val="24"/>
          <w14:ligatures w14:val="none"/>
        </w:rPr>
        <w:t>: BCTV</w:t>
      </w:r>
      <w:r w:rsidR="00A043B5">
        <w:rPr>
          <w:rStyle w:val="normaltextrun"/>
          <w:rFonts w:ascii="Times New Roman" w:hAnsi="Times New Roman" w:cs="Times New Roman"/>
          <w:noProof/>
          <w:kern w:val="0"/>
          <w:sz w:val="24"/>
          <w:szCs w:val="24"/>
          <w14:ligatures w14:val="none"/>
        </w:rPr>
        <w:tab/>
      </w:r>
      <w:r w:rsidR="00A043B5">
        <w:rPr>
          <w:rStyle w:val="normaltextrun"/>
          <w:rFonts w:ascii="Times New Roman" w:hAnsi="Times New Roman" w:cs="Times New Roman"/>
          <w:noProof/>
          <w:kern w:val="0"/>
          <w:sz w:val="24"/>
          <w:szCs w:val="24"/>
          <w14:ligatures w14:val="none"/>
        </w:rPr>
        <w:tab/>
      </w:r>
      <w:r w:rsidR="00A043B5">
        <w:rPr>
          <w:rStyle w:val="normaltextrun"/>
          <w:rFonts w:ascii="Times New Roman" w:hAnsi="Times New Roman" w:cs="Times New Roman"/>
          <w:noProof/>
          <w:kern w:val="0"/>
          <w:sz w:val="24"/>
          <w:szCs w:val="24"/>
          <w14:ligatures w14:val="none"/>
        </w:rPr>
        <w:tab/>
      </w:r>
      <w:r w:rsidR="00A043B5">
        <w:rPr>
          <w:rStyle w:val="normaltextrun"/>
          <w:rFonts w:ascii="Times New Roman" w:hAnsi="Times New Roman" w:cs="Times New Roman"/>
          <w:noProof/>
          <w:kern w:val="0"/>
          <w:sz w:val="24"/>
          <w:szCs w:val="24"/>
          <w14:ligatures w14:val="none"/>
        </w:rPr>
        <w:tab/>
      </w:r>
      <w:r w:rsidRPr="008363FF">
        <w:rPr>
          <w:rStyle w:val="normaltextrun"/>
          <w:rFonts w:ascii="Times New Roman" w:hAnsi="Times New Roman" w:cs="Times New Roman"/>
          <w:b/>
          <w:bCs/>
          <w:noProof/>
          <w:kern w:val="0"/>
          <w:sz w:val="24"/>
          <w:szCs w:val="24"/>
          <w14:ligatures w14:val="none"/>
        </w:rPr>
        <w:t>3.</w:t>
      </w:r>
      <w:r w:rsidR="00A043B5" w:rsidRPr="008363FF">
        <w:rPr>
          <w:rStyle w:val="normaltextrun"/>
          <w:rFonts w:ascii="Times New Roman" w:hAnsi="Times New Roman" w:cs="Times New Roman"/>
          <w:b/>
          <w:bCs/>
          <w:noProof/>
          <w:kern w:val="0"/>
          <w:sz w:val="24"/>
          <w:szCs w:val="24"/>
          <w14:ligatures w14:val="none"/>
        </w:rPr>
        <w:t>B</w:t>
      </w:r>
      <w:r w:rsidR="00A043B5">
        <w:rPr>
          <w:rStyle w:val="normaltextrun"/>
          <w:rFonts w:ascii="Times New Roman" w:hAnsi="Times New Roman" w:cs="Times New Roman"/>
          <w:noProof/>
          <w:kern w:val="0"/>
          <w:sz w:val="24"/>
          <w:szCs w:val="24"/>
          <w14:ligatures w14:val="none"/>
        </w:rPr>
        <w:t>: CP</w:t>
      </w:r>
      <w:r w:rsidR="0017489D">
        <w:rPr>
          <w:rStyle w:val="CommentReference"/>
          <w:rFonts w:ascii="Times New Roman" w:hAnsi="Times New Roman"/>
          <w:sz w:val="24"/>
        </w:rPr>
        <w:br w:type="page"/>
      </w:r>
    </w:p>
    <w:p w14:paraId="0F4EAA19" w14:textId="2F2CAAC1" w:rsidR="0093472A" w:rsidRDefault="0093472A" w:rsidP="0017489D">
      <w:pPr>
        <w:spacing w:after="0" w:line="480" w:lineRule="auto"/>
        <w:contextualSpacing/>
        <w:rPr>
          <w:rStyle w:val="normaltextrun"/>
          <w:rFonts w:ascii="Times New Roman" w:eastAsiaTheme="majorEastAsia" w:hAnsi="Times New Roman"/>
          <w:b/>
          <w:bCs/>
          <w:sz w:val="24"/>
        </w:rPr>
      </w:pPr>
      <w:r w:rsidRPr="0012197D">
        <w:rPr>
          <w:rStyle w:val="normaltextrun"/>
          <w:rFonts w:ascii="Times New Roman" w:eastAsiaTheme="majorEastAsia" w:hAnsi="Times New Roman"/>
          <w:b/>
          <w:bCs/>
          <w:sz w:val="24"/>
        </w:rPr>
        <w:lastRenderedPageBreak/>
        <w:t>References</w:t>
      </w:r>
    </w:p>
    <w:p w14:paraId="6269FF8F" w14:textId="77777777" w:rsidR="00481E61" w:rsidRDefault="00481E61" w:rsidP="0017489D">
      <w:pPr>
        <w:spacing w:after="0" w:line="480" w:lineRule="auto"/>
        <w:contextualSpacing/>
        <w:rPr>
          <w:rFonts w:ascii="Times New Roman" w:eastAsiaTheme="majorEastAsia" w:hAnsi="Times New Roman"/>
          <w:sz w:val="24"/>
        </w:rPr>
      </w:pPr>
      <w:r w:rsidRPr="00481E61">
        <w:rPr>
          <w:rFonts w:ascii="Times New Roman" w:eastAsiaTheme="majorEastAsia" w:hAnsi="Times New Roman"/>
          <w:sz w:val="24"/>
        </w:rPr>
        <w:t xml:space="preserve">Altschul SF, Gish W, Miller W, Myers EW, Lipman DJ. Basic local alignment search tool. J Mol </w:t>
      </w:r>
    </w:p>
    <w:p w14:paraId="0C3ACBB1" w14:textId="2B4A74A7" w:rsidR="00481E61" w:rsidRDefault="00481E61" w:rsidP="00481E61">
      <w:pPr>
        <w:spacing w:after="0" w:line="480" w:lineRule="auto"/>
        <w:ind w:firstLine="720"/>
        <w:contextualSpacing/>
        <w:rPr>
          <w:rFonts w:ascii="Times New Roman" w:eastAsiaTheme="majorEastAsia" w:hAnsi="Times New Roman"/>
          <w:sz w:val="24"/>
        </w:rPr>
      </w:pPr>
      <w:r w:rsidRPr="00481E61">
        <w:rPr>
          <w:rFonts w:ascii="Times New Roman" w:eastAsiaTheme="majorEastAsia" w:hAnsi="Times New Roman"/>
          <w:sz w:val="24"/>
        </w:rPr>
        <w:t>Biol. 1990 Oct 5;215(3):403-10. doi: 10.1016/S0022-2836(05)80360-2. PMID: 2231712.</w:t>
      </w:r>
    </w:p>
    <w:p w14:paraId="6B84C4E7" w14:textId="77777777" w:rsidR="00481E61" w:rsidRDefault="00481E61" w:rsidP="00481E61">
      <w:pPr>
        <w:spacing w:after="0" w:line="480" w:lineRule="auto"/>
        <w:contextualSpacing/>
        <w:rPr>
          <w:rFonts w:ascii="Times New Roman" w:eastAsiaTheme="majorEastAsia" w:hAnsi="Times New Roman"/>
          <w:sz w:val="24"/>
        </w:rPr>
      </w:pPr>
      <w:r w:rsidRPr="00481E61">
        <w:rPr>
          <w:rFonts w:ascii="Times New Roman" w:eastAsiaTheme="majorEastAsia" w:hAnsi="Times New Roman"/>
          <w:sz w:val="24"/>
        </w:rPr>
        <w:t xml:space="preserve">Avanesyan, A., Illahi, N. and Lamp, W.O. (2021) Detecting ingested host plant DNA in potato </w:t>
      </w:r>
    </w:p>
    <w:p w14:paraId="0DFCFDE7" w14:textId="6D9796E5" w:rsidR="00481E61" w:rsidRPr="00481E61" w:rsidRDefault="00481E61" w:rsidP="00481E61">
      <w:pPr>
        <w:spacing w:after="0" w:line="480" w:lineRule="auto"/>
        <w:ind w:left="720"/>
        <w:contextualSpacing/>
        <w:rPr>
          <w:rStyle w:val="normaltextrun"/>
          <w:rFonts w:ascii="Times New Roman" w:eastAsiaTheme="majorEastAsia" w:hAnsi="Times New Roman"/>
          <w:sz w:val="24"/>
        </w:rPr>
      </w:pPr>
      <w:r w:rsidRPr="00481E61">
        <w:rPr>
          <w:rFonts w:ascii="Times New Roman" w:eastAsiaTheme="majorEastAsia" w:hAnsi="Times New Roman"/>
          <w:sz w:val="24"/>
        </w:rPr>
        <w:t xml:space="preserve">leafhopper (Hemiptera: Cicadellidae): potential use of molecular markers for gut content analysis. </w:t>
      </w:r>
      <w:r w:rsidRPr="00481E61">
        <w:rPr>
          <w:rFonts w:ascii="Times New Roman" w:eastAsiaTheme="majorEastAsia" w:hAnsi="Times New Roman"/>
          <w:i/>
          <w:iCs/>
          <w:sz w:val="24"/>
        </w:rPr>
        <w:t>Journal of Economic Entomology</w:t>
      </w:r>
      <w:r w:rsidRPr="00481E61">
        <w:rPr>
          <w:rFonts w:ascii="Times New Roman" w:eastAsiaTheme="majorEastAsia" w:hAnsi="Times New Roman"/>
          <w:sz w:val="24"/>
        </w:rPr>
        <w:t>, 114, 472–475.</w:t>
      </w:r>
    </w:p>
    <w:p w14:paraId="04D7A541" w14:textId="77777777" w:rsidR="00763CFE" w:rsidRDefault="00763CFE" w:rsidP="00763CFE">
      <w:pPr>
        <w:spacing w:after="0" w:line="480" w:lineRule="auto"/>
        <w:contextualSpacing/>
        <w:rPr>
          <w:rStyle w:val="normaltextrun"/>
          <w:rFonts w:ascii="Times New Roman" w:eastAsiaTheme="majorEastAsia" w:hAnsi="Times New Roman"/>
          <w:sz w:val="24"/>
        </w:rPr>
      </w:pPr>
      <w:r w:rsidRPr="00763CFE">
        <w:rPr>
          <w:rStyle w:val="normaltextrun"/>
          <w:rFonts w:ascii="Times New Roman" w:eastAsiaTheme="majorEastAsia" w:hAnsi="Times New Roman"/>
          <w:sz w:val="24"/>
        </w:rPr>
        <w:t xml:space="preserve">Bennett, C. W. 1971. The Curly Top Disease of Sugarbeet and Other Plants, Monograph No. 7. </w:t>
      </w:r>
    </w:p>
    <w:p w14:paraId="3E53EDDB" w14:textId="4E89503A" w:rsidR="00763CFE" w:rsidRDefault="00763CFE" w:rsidP="00763CFE">
      <w:pPr>
        <w:spacing w:after="0" w:line="480" w:lineRule="auto"/>
        <w:ind w:firstLine="540"/>
        <w:contextualSpacing/>
        <w:rPr>
          <w:rStyle w:val="normaltextrun"/>
          <w:rFonts w:ascii="Times New Roman" w:eastAsiaTheme="majorEastAsia" w:hAnsi="Times New Roman"/>
          <w:sz w:val="24"/>
        </w:rPr>
      </w:pPr>
      <w:r w:rsidRPr="00763CFE">
        <w:rPr>
          <w:rStyle w:val="normaltextrun"/>
          <w:rFonts w:ascii="Times New Roman" w:eastAsiaTheme="majorEastAsia" w:hAnsi="Times New Roman"/>
          <w:sz w:val="24"/>
        </w:rPr>
        <w:t>American Phytopathological Society, St. Paul, MN, U.S.A.</w:t>
      </w:r>
    </w:p>
    <w:p w14:paraId="0B3DBC83" w14:textId="6A468C6F" w:rsidR="00685FA8" w:rsidRDefault="00685FA8" w:rsidP="00685FA8">
      <w:pPr>
        <w:spacing w:line="480" w:lineRule="auto"/>
        <w:ind w:left="540" w:hanging="540"/>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Brewster CC, Allen JC. 1997. Spatiotemporal model for studying insect dynamics in large-scale cropping systems. </w:t>
      </w:r>
      <w:r w:rsidRPr="00A642DB">
        <w:rPr>
          <w:rFonts w:ascii="Times New Roman" w:hAnsi="Times New Roman" w:cs="Times New Roman"/>
          <w:i/>
          <w:iCs/>
          <w:color w:val="222222"/>
          <w:shd w:val="clear" w:color="auto" w:fill="FFFFFF"/>
        </w:rPr>
        <w:t>Environ. Entomol.</w:t>
      </w:r>
      <w:r>
        <w:rPr>
          <w:rFonts w:ascii="Times New Roman" w:hAnsi="Times New Roman" w:cs="Times New Roman"/>
          <w:color w:val="222222"/>
          <w:shd w:val="clear" w:color="auto" w:fill="FFFFFF"/>
        </w:rPr>
        <w:t xml:space="preserve"> 26:473–482.</w:t>
      </w:r>
    </w:p>
    <w:p w14:paraId="63DA2108" w14:textId="47059EBA" w:rsidR="00C14131" w:rsidRPr="00C14131" w:rsidRDefault="00C14131" w:rsidP="00C14131">
      <w:pPr>
        <w:spacing w:line="480" w:lineRule="auto"/>
        <w:ind w:left="540" w:hanging="540"/>
        <w:rPr>
          <w:rStyle w:val="normaltextrun"/>
          <w:rFonts w:ascii="Times New Roman" w:hAnsi="Times New Roman" w:cs="Times New Roman"/>
          <w:color w:val="222222"/>
          <w:shd w:val="clear" w:color="auto" w:fill="FFFFFF"/>
        </w:rPr>
      </w:pPr>
      <w:r w:rsidRPr="00C14131">
        <w:rPr>
          <w:rFonts w:ascii="Times New Roman" w:hAnsi="Times New Roman" w:cs="Times New Roman"/>
          <w:color w:val="222222"/>
          <w:shd w:val="clear" w:color="auto" w:fill="FFFFFF"/>
        </w:rPr>
        <w:t>Colorado State University. (n.d.). Beet leafhopper (</w:t>
      </w:r>
      <w:r w:rsidRPr="00C14131">
        <w:rPr>
          <w:rFonts w:ascii="Times New Roman" w:hAnsi="Times New Roman" w:cs="Times New Roman"/>
          <w:i/>
          <w:iCs/>
          <w:color w:val="222222"/>
          <w:shd w:val="clear" w:color="auto" w:fill="FFFFFF"/>
        </w:rPr>
        <w:t>Neoalitarsus tenellus</w:t>
      </w:r>
      <w:r w:rsidRPr="00C14131">
        <w:rPr>
          <w:rFonts w:ascii="Times New Roman" w:hAnsi="Times New Roman" w:cs="Times New Roman"/>
          <w:color w:val="222222"/>
          <w:shd w:val="clear" w:color="auto" w:fill="FFFFFF"/>
        </w:rPr>
        <w:t xml:space="preserve">) and beet curly top virus. Available </w:t>
      </w:r>
      <w:hyperlink r:id="rId18" w:history="1">
        <w:r w:rsidRPr="00C14131">
          <w:rPr>
            <w:rStyle w:val="Hyperlink"/>
            <w:rFonts w:ascii="Times New Roman" w:hAnsi="Times New Roman" w:cs="Times New Roman"/>
            <w:shd w:val="clear" w:color="auto" w:fill="FFFFFF"/>
          </w:rPr>
          <w:t>https://agsci.colostate.edu/agbio/ipm-pests/beet-leafhopper-beet-curly-top-virus/</w:t>
        </w:r>
      </w:hyperlink>
    </w:p>
    <w:p w14:paraId="0EF024F4" w14:textId="77777777" w:rsidR="0093472A" w:rsidRPr="0017489D" w:rsidRDefault="0093472A" w:rsidP="0017489D">
      <w:pPr>
        <w:spacing w:after="0" w:line="480" w:lineRule="auto"/>
        <w:ind w:left="540" w:hanging="540"/>
        <w:rPr>
          <w:rFonts w:ascii="Times New Roman" w:hAnsi="Times New Roman" w:cs="Times New Roman"/>
          <w:sz w:val="24"/>
          <w:szCs w:val="24"/>
        </w:rPr>
      </w:pPr>
      <w:r w:rsidRPr="0017489D">
        <w:rPr>
          <w:rFonts w:ascii="Times New Roman" w:hAnsi="Times New Roman" w:cs="Times New Roman"/>
          <w:sz w:val="24"/>
          <w:szCs w:val="24"/>
        </w:rPr>
        <w:t xml:space="preserve">Cooper WR, Horton DR, Wildung MR, Jensen AS, Thinakaran J, Rendon D, Nottingham LB, Beers EH, Wohleb CH, Hall DG, Stelinski LL (2019) Host and non-host 'whistle stops' for psyllids: molecular gut content analysis by high-throughput sequencing reveals landscape-level movements of Psylloidea (Hemiptera). </w:t>
      </w:r>
      <w:r w:rsidRPr="0017489D">
        <w:rPr>
          <w:rFonts w:ascii="Times New Roman" w:hAnsi="Times New Roman" w:cs="Times New Roman"/>
          <w:i/>
          <w:iCs/>
          <w:sz w:val="24"/>
          <w:szCs w:val="24"/>
        </w:rPr>
        <w:t>Environmental Entomology</w:t>
      </w:r>
      <w:r w:rsidRPr="0017489D">
        <w:rPr>
          <w:rFonts w:ascii="Times New Roman" w:hAnsi="Times New Roman" w:cs="Times New Roman"/>
          <w:sz w:val="24"/>
          <w:szCs w:val="24"/>
        </w:rPr>
        <w:t xml:space="preserve"> 48:603-613.</w:t>
      </w:r>
    </w:p>
    <w:p w14:paraId="12E460EF" w14:textId="77777777" w:rsidR="0017489D" w:rsidRDefault="0017489D" w:rsidP="0017489D">
      <w:pPr>
        <w:spacing w:after="0" w:line="480" w:lineRule="auto"/>
        <w:ind w:left="540" w:hanging="540"/>
        <w:rPr>
          <w:rStyle w:val="Hyperlink"/>
          <w:rFonts w:ascii="Times New Roman" w:hAnsi="Times New Roman" w:cs="Times New Roman"/>
          <w:color w:val="auto"/>
          <w:sz w:val="24"/>
          <w:szCs w:val="24"/>
        </w:rPr>
      </w:pPr>
      <w:r>
        <w:rPr>
          <w:rFonts w:ascii="Times New Roman" w:hAnsi="Times New Roman" w:cs="Times New Roman"/>
          <w:sz w:val="24"/>
          <w:szCs w:val="24"/>
        </w:rPr>
        <w:t>C</w:t>
      </w:r>
      <w:r w:rsidR="0093472A" w:rsidRPr="0017489D">
        <w:rPr>
          <w:rFonts w:ascii="Times New Roman" w:hAnsi="Times New Roman" w:cs="Times New Roman"/>
          <w:sz w:val="24"/>
          <w:szCs w:val="24"/>
        </w:rPr>
        <w:t xml:space="preserve">ooper WR, Marshall AT, Foutz JJ, Wildung MR, Northfield TB, Crowder DW, Leach H, Leskey TC, Halbert SE, Snyder JB (2022) Directed sequencing of plant specific DNA identifies the dietary history of four species of of Auchenorrhyncha (Hemiptera), </w:t>
      </w:r>
      <w:r w:rsidR="0093472A" w:rsidRPr="0017489D">
        <w:rPr>
          <w:rFonts w:ascii="Times New Roman" w:hAnsi="Times New Roman" w:cs="Times New Roman"/>
          <w:i/>
          <w:iCs/>
          <w:sz w:val="24"/>
          <w:szCs w:val="24"/>
        </w:rPr>
        <w:t>Annals of the Entomological Society of America</w:t>
      </w:r>
      <w:r w:rsidR="0093472A" w:rsidRPr="0017489D">
        <w:rPr>
          <w:rFonts w:ascii="Times New Roman" w:hAnsi="Times New Roman" w:cs="Times New Roman"/>
          <w:sz w:val="24"/>
          <w:szCs w:val="24"/>
        </w:rPr>
        <w:t xml:space="preserve"> 115:275-284.</w:t>
      </w:r>
    </w:p>
    <w:p w14:paraId="35AAD65C" w14:textId="77777777" w:rsidR="0017489D" w:rsidRDefault="0093472A" w:rsidP="0017489D">
      <w:pPr>
        <w:spacing w:after="0" w:line="480" w:lineRule="auto"/>
        <w:ind w:left="540" w:hanging="540"/>
        <w:rPr>
          <w:rFonts w:ascii="Times New Roman" w:hAnsi="Times New Roman" w:cs="Times New Roman"/>
          <w:sz w:val="24"/>
          <w:szCs w:val="24"/>
        </w:rPr>
      </w:pPr>
      <w:r w:rsidRPr="0017489D">
        <w:rPr>
          <w:rFonts w:ascii="Times New Roman" w:hAnsi="Times New Roman" w:cs="Times New Roman"/>
          <w:sz w:val="24"/>
          <w:szCs w:val="24"/>
        </w:rPr>
        <w:t xml:space="preserve">Cooper WR, Walker WB, Angelella GM, Swisher Grimm KD, Foutz JJ, Harper SJ, Nottingham LB, Northfield TB, Wohleb CH, Straushbaugh CA (2023) Bacterial endosymbionts </w:t>
      </w:r>
      <w:r w:rsidRPr="0017489D">
        <w:rPr>
          <w:rFonts w:ascii="Times New Roman" w:hAnsi="Times New Roman" w:cs="Times New Roman"/>
          <w:sz w:val="24"/>
          <w:szCs w:val="24"/>
        </w:rPr>
        <w:lastRenderedPageBreak/>
        <w:t xml:space="preserve">identified from leafhopper (Hemiptera: Cicadellidae) vectors of phytoplasmas. </w:t>
      </w:r>
      <w:r w:rsidRPr="0017489D">
        <w:rPr>
          <w:rFonts w:ascii="Times New Roman" w:hAnsi="Times New Roman" w:cs="Times New Roman"/>
          <w:i/>
          <w:iCs/>
          <w:sz w:val="24"/>
          <w:szCs w:val="24"/>
        </w:rPr>
        <w:t>Environmental Entomology</w:t>
      </w:r>
      <w:r w:rsidRPr="0017489D">
        <w:rPr>
          <w:rFonts w:ascii="Times New Roman" w:hAnsi="Times New Roman" w:cs="Times New Roman"/>
          <w:sz w:val="24"/>
          <w:szCs w:val="24"/>
        </w:rPr>
        <w:t xml:space="preserve"> 52:243-253.</w:t>
      </w:r>
    </w:p>
    <w:p w14:paraId="16EAD555" w14:textId="4A088EF1" w:rsidR="00685FA8" w:rsidRPr="00685FA8" w:rsidRDefault="00685FA8" w:rsidP="00685FA8">
      <w:pPr>
        <w:spacing w:line="480" w:lineRule="auto"/>
        <w:ind w:left="540" w:hanging="540"/>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Damos P. 2015. Modular structure of web-based decision support systems for integrated pest management. A review. </w:t>
      </w:r>
      <w:r w:rsidRPr="003316F0">
        <w:rPr>
          <w:rFonts w:ascii="Times New Roman" w:hAnsi="Times New Roman" w:cs="Times New Roman"/>
          <w:i/>
          <w:iCs/>
          <w:color w:val="222222"/>
          <w:shd w:val="clear" w:color="auto" w:fill="FFFFFF"/>
        </w:rPr>
        <w:t>Agron. Sustain. Dev.</w:t>
      </w:r>
      <w:r>
        <w:rPr>
          <w:rFonts w:ascii="Times New Roman" w:hAnsi="Times New Roman" w:cs="Times New Roman"/>
          <w:color w:val="222222"/>
          <w:shd w:val="clear" w:color="auto" w:fill="FFFFFF"/>
        </w:rPr>
        <w:t xml:space="preserve"> 35:1347–1372.</w:t>
      </w:r>
    </w:p>
    <w:p w14:paraId="72FC311A" w14:textId="77777777" w:rsidR="0017489D" w:rsidRDefault="0017489D" w:rsidP="0017489D">
      <w:pPr>
        <w:spacing w:after="0" w:line="480" w:lineRule="auto"/>
        <w:ind w:left="540" w:hanging="540"/>
        <w:rPr>
          <w:rFonts w:ascii="Times New Roman" w:hAnsi="Times New Roman" w:cs="Times New Roman"/>
          <w:sz w:val="24"/>
          <w:szCs w:val="24"/>
        </w:rPr>
      </w:pPr>
      <w:bookmarkStart w:id="101" w:name="_Hlk197430431"/>
      <w:r>
        <w:rPr>
          <w:rFonts w:ascii="Times New Roman" w:hAnsi="Times New Roman" w:cs="Times New Roman"/>
          <w:sz w:val="24"/>
          <w:szCs w:val="24"/>
        </w:rPr>
        <w:t>F</w:t>
      </w:r>
      <w:r w:rsidR="00BD2921" w:rsidRPr="0017489D">
        <w:rPr>
          <w:rFonts w:ascii="Times New Roman" w:hAnsi="Times New Roman" w:cs="Times New Roman"/>
          <w:sz w:val="24"/>
          <w:szCs w:val="24"/>
        </w:rPr>
        <w:t xml:space="preserve">rantz R, Nischwitz C, Compton T, Gordillo LF (2023) Modeling the spread of curly top disease in tomatoes. </w:t>
      </w:r>
      <w:r w:rsidR="00BD2921" w:rsidRPr="0017489D">
        <w:rPr>
          <w:rFonts w:ascii="Times New Roman" w:hAnsi="Times New Roman" w:cs="Times New Roman"/>
          <w:i/>
          <w:iCs/>
          <w:sz w:val="24"/>
          <w:szCs w:val="24"/>
        </w:rPr>
        <w:t>Letters in Biomathematics</w:t>
      </w:r>
      <w:r w:rsidR="00BD2921" w:rsidRPr="0017489D">
        <w:rPr>
          <w:rFonts w:ascii="Times New Roman" w:hAnsi="Times New Roman" w:cs="Times New Roman"/>
          <w:sz w:val="24"/>
          <w:szCs w:val="24"/>
        </w:rPr>
        <w:t xml:space="preserve"> 10:53-61.</w:t>
      </w:r>
    </w:p>
    <w:bookmarkEnd w:id="101"/>
    <w:p w14:paraId="7EBC9CC6" w14:textId="77777777" w:rsidR="0017489D" w:rsidRDefault="00BD2921" w:rsidP="0017489D">
      <w:pPr>
        <w:spacing w:after="0" w:line="480" w:lineRule="auto"/>
        <w:ind w:left="540" w:hanging="540"/>
        <w:rPr>
          <w:rFonts w:ascii="Times New Roman" w:hAnsi="Times New Roman" w:cs="Times New Roman"/>
          <w:sz w:val="24"/>
          <w:szCs w:val="24"/>
        </w:rPr>
      </w:pPr>
      <w:r w:rsidRPr="0017489D">
        <w:rPr>
          <w:rFonts w:ascii="Times New Roman" w:hAnsi="Times New Roman" w:cs="Times New Roman"/>
          <w:sz w:val="24"/>
          <w:szCs w:val="24"/>
        </w:rPr>
        <w:t>Galinato SP (2020) 2019 cost estimates of producing fresh and processing potatoes in Washington. Washington State University Extension, 67E.</w:t>
      </w:r>
    </w:p>
    <w:p w14:paraId="5F311614" w14:textId="076010FD" w:rsidR="00685FA8" w:rsidRPr="00685FA8" w:rsidRDefault="00685FA8" w:rsidP="00685FA8">
      <w:pPr>
        <w:spacing w:line="480" w:lineRule="auto"/>
        <w:ind w:left="540" w:hanging="540"/>
        <w:rPr>
          <w:rFonts w:ascii="Times New Roman" w:hAnsi="Times New Roman" w:cs="Times New Roman"/>
          <w:color w:val="222222"/>
          <w:shd w:val="clear" w:color="auto" w:fill="FFFFFF"/>
        </w:rPr>
      </w:pPr>
      <w:r w:rsidRPr="00224739">
        <w:rPr>
          <w:rFonts w:ascii="Times New Roman" w:hAnsi="Times New Roman" w:cs="Times New Roman"/>
          <w:color w:val="222222"/>
          <w:shd w:val="clear" w:color="auto" w:fill="FFFFFF"/>
        </w:rPr>
        <w:t>Gutiérrez Illán J, Bloom EH, Wohleb CH, Wenninger EJ, Rondon SI, Jensen AS, Snyder WE, Crowder DW. 2020</w:t>
      </w:r>
      <w:r>
        <w:rPr>
          <w:rFonts w:ascii="Times New Roman" w:hAnsi="Times New Roman" w:cs="Times New Roman"/>
          <w:color w:val="222222"/>
          <w:shd w:val="clear" w:color="auto" w:fill="FFFFFF"/>
        </w:rPr>
        <w:t xml:space="preserve">. </w:t>
      </w:r>
      <w:r w:rsidRPr="00224739">
        <w:rPr>
          <w:rFonts w:ascii="Times New Roman" w:hAnsi="Times New Roman" w:cs="Times New Roman"/>
          <w:color w:val="222222"/>
          <w:shd w:val="clear" w:color="auto" w:fill="FFFFFF"/>
        </w:rPr>
        <w:t xml:space="preserve">Landscape structure and climate drive population dynamics of an insect vector within intensely managed agroecosystems. </w:t>
      </w:r>
      <w:r w:rsidRPr="00051DDF">
        <w:rPr>
          <w:rFonts w:ascii="Times New Roman" w:hAnsi="Times New Roman" w:cs="Times New Roman"/>
          <w:i/>
          <w:iCs/>
          <w:color w:val="222222"/>
          <w:shd w:val="clear" w:color="auto" w:fill="FFFFFF"/>
        </w:rPr>
        <w:t>Ecol. Appl.</w:t>
      </w:r>
      <w:r w:rsidRPr="001F6BE6">
        <w:rPr>
          <w:rFonts w:ascii="Times New Roman" w:hAnsi="Times New Roman" w:cs="Times New Roman"/>
          <w:color w:val="222222"/>
          <w:shd w:val="clear" w:color="auto" w:fill="FFFFFF"/>
        </w:rPr>
        <w:t xml:space="preserve"> </w:t>
      </w:r>
      <w:r w:rsidRPr="00224739">
        <w:rPr>
          <w:rFonts w:ascii="Times New Roman" w:hAnsi="Times New Roman" w:cs="Times New Roman"/>
          <w:color w:val="222222"/>
          <w:shd w:val="clear" w:color="auto" w:fill="FFFFFF"/>
        </w:rPr>
        <w:t>30:</w:t>
      </w:r>
      <w:r>
        <w:rPr>
          <w:rFonts w:ascii="Times New Roman" w:hAnsi="Times New Roman" w:cs="Times New Roman"/>
          <w:color w:val="222222"/>
          <w:shd w:val="clear" w:color="auto" w:fill="FFFFFF"/>
        </w:rPr>
        <w:t>1–13</w:t>
      </w:r>
      <w:r w:rsidRPr="00224739">
        <w:rPr>
          <w:rFonts w:ascii="Times New Roman" w:hAnsi="Times New Roman" w:cs="Times New Roman"/>
          <w:color w:val="222222"/>
          <w:shd w:val="clear" w:color="auto" w:fill="FFFFFF"/>
        </w:rPr>
        <w:t>.</w:t>
      </w:r>
    </w:p>
    <w:p w14:paraId="5E306449" w14:textId="4C9D1ADF" w:rsidR="00763CFE" w:rsidRDefault="00763CFE" w:rsidP="0017489D">
      <w:pPr>
        <w:spacing w:after="0" w:line="480" w:lineRule="auto"/>
        <w:ind w:left="540" w:hanging="540"/>
        <w:rPr>
          <w:rFonts w:ascii="Times New Roman" w:hAnsi="Times New Roman" w:cs="Times New Roman"/>
          <w:sz w:val="24"/>
          <w:szCs w:val="24"/>
        </w:rPr>
      </w:pPr>
      <w:r w:rsidRPr="00763CFE">
        <w:rPr>
          <w:rFonts w:ascii="Times New Roman" w:hAnsi="Times New Roman" w:cs="Times New Roman"/>
          <w:sz w:val="24"/>
          <w:szCs w:val="24"/>
        </w:rPr>
        <w:t>Gutiérrez-López, Rafael &amp; Bourret, Vincent &amp; Loiseau, Claire. (2020). Is Host Selection by Mosquitoes Driving Vector Specificity of Parasites? A Review on the Avian Malaria Model. Frontiers in Ecology and Evolution. 8. 569230. 10.3389/fevo.2020.569230.</w:t>
      </w:r>
    </w:p>
    <w:p w14:paraId="25AF37D2" w14:textId="77777777" w:rsidR="0017489D" w:rsidRDefault="00BD2921" w:rsidP="0017489D">
      <w:pPr>
        <w:spacing w:after="0" w:line="480" w:lineRule="auto"/>
        <w:ind w:left="540" w:hanging="540"/>
        <w:rPr>
          <w:rFonts w:ascii="Times New Roman" w:hAnsi="Times New Roman" w:cs="Times New Roman"/>
          <w:sz w:val="24"/>
          <w:szCs w:val="24"/>
        </w:rPr>
      </w:pPr>
      <w:r w:rsidRPr="0017489D">
        <w:rPr>
          <w:rFonts w:ascii="Times New Roman" w:hAnsi="Times New Roman" w:cs="Times New Roman"/>
          <w:sz w:val="24"/>
          <w:szCs w:val="24"/>
        </w:rPr>
        <w:t xml:space="preserve">Han J, Cui M, Withycombe J, Schmidtbauer M, Chiginsky J, Neher OT, Strausbaugh CA, Majumdar R, Nalam VJ, Nachappa P (2024) Beet curly top virus affects vector biology: the first transcriptome analysis of the beet leafhopper. </w:t>
      </w:r>
      <w:r w:rsidRPr="0017489D">
        <w:rPr>
          <w:rFonts w:ascii="Times New Roman" w:hAnsi="Times New Roman" w:cs="Times New Roman"/>
          <w:i/>
          <w:iCs/>
          <w:sz w:val="24"/>
          <w:szCs w:val="24"/>
        </w:rPr>
        <w:t>Journal of Genetic Virology</w:t>
      </w:r>
      <w:r w:rsidRPr="0017489D">
        <w:rPr>
          <w:rFonts w:ascii="Times New Roman" w:hAnsi="Times New Roman" w:cs="Times New Roman"/>
          <w:sz w:val="24"/>
          <w:szCs w:val="24"/>
        </w:rPr>
        <w:t xml:space="preserve"> 105:7.</w:t>
      </w:r>
    </w:p>
    <w:p w14:paraId="7DA5B41A" w14:textId="00D9DAF5" w:rsidR="0017489D" w:rsidRDefault="00BD2921" w:rsidP="0017489D">
      <w:pPr>
        <w:spacing w:after="0" w:line="480" w:lineRule="auto"/>
        <w:ind w:left="540" w:hanging="540"/>
        <w:rPr>
          <w:rFonts w:ascii="Times New Roman" w:hAnsi="Times New Roman" w:cs="Times New Roman"/>
          <w:sz w:val="24"/>
          <w:szCs w:val="24"/>
        </w:rPr>
      </w:pPr>
      <w:r w:rsidRPr="0017489D">
        <w:rPr>
          <w:rFonts w:ascii="Times New Roman" w:hAnsi="Times New Roman" w:cs="Times New Roman"/>
          <w:sz w:val="24"/>
          <w:szCs w:val="24"/>
        </w:rPr>
        <w:t xml:space="preserve">Harveson RM (2015) Beet curly top: America’s first serious disease of sugar beets. </w:t>
      </w:r>
      <w:r w:rsidRPr="0017489D">
        <w:rPr>
          <w:rFonts w:ascii="Times New Roman" w:hAnsi="Times New Roman" w:cs="Times New Roman"/>
          <w:i/>
          <w:iCs/>
          <w:sz w:val="24"/>
          <w:szCs w:val="24"/>
        </w:rPr>
        <w:t xml:space="preserve">APS Features, </w:t>
      </w:r>
      <w:hyperlink r:id="rId19" w:history="1">
        <w:r w:rsidR="00052159" w:rsidRPr="00D802B8">
          <w:rPr>
            <w:rStyle w:val="Hyperlink"/>
            <w:rFonts w:ascii="Times New Roman" w:hAnsi="Times New Roman" w:cs="Times New Roman"/>
            <w:sz w:val="24"/>
            <w:szCs w:val="24"/>
          </w:rPr>
          <w:t>https://www.apsnet.org/edcenter/apsnetfeatures/Pages/CurlyTop.aspx</w:t>
        </w:r>
      </w:hyperlink>
      <w:r w:rsidRPr="0017489D">
        <w:rPr>
          <w:rFonts w:ascii="Times New Roman" w:hAnsi="Times New Roman" w:cs="Times New Roman"/>
          <w:sz w:val="24"/>
          <w:szCs w:val="24"/>
        </w:rPr>
        <w:t xml:space="preserve"> </w:t>
      </w:r>
    </w:p>
    <w:p w14:paraId="0E0F6B76" w14:textId="4051B9E8" w:rsidR="00052159" w:rsidRDefault="00052159" w:rsidP="0017489D">
      <w:pPr>
        <w:spacing w:after="0" w:line="480" w:lineRule="auto"/>
        <w:ind w:left="540" w:hanging="540"/>
        <w:rPr>
          <w:rFonts w:ascii="Times New Roman" w:hAnsi="Times New Roman" w:cs="Times New Roman"/>
          <w:sz w:val="24"/>
          <w:szCs w:val="24"/>
        </w:rPr>
      </w:pPr>
      <w:r w:rsidRPr="00052159">
        <w:rPr>
          <w:rFonts w:ascii="Times New Roman" w:hAnsi="Times New Roman" w:cs="Times New Roman"/>
          <w:sz w:val="24"/>
          <w:szCs w:val="24"/>
        </w:rPr>
        <w:t>Heck M. Insect Transmission of Plant Pathogens: a Systems Biology Perspective. mSystems. 2018 Mar 20;3(2):e00168-17. doi: 10.1128/mSystems.00168-17. PMID: 29629417; PMCID: PMC5881024.</w:t>
      </w:r>
    </w:p>
    <w:p w14:paraId="1D6CF45D" w14:textId="77777777" w:rsidR="0017489D" w:rsidRDefault="00336DA6" w:rsidP="0017489D">
      <w:pPr>
        <w:spacing w:after="0" w:line="480" w:lineRule="auto"/>
        <w:ind w:left="540" w:hanging="540"/>
        <w:rPr>
          <w:rFonts w:ascii="Times New Roman" w:hAnsi="Times New Roman" w:cs="Times New Roman"/>
          <w:sz w:val="24"/>
          <w:szCs w:val="24"/>
        </w:rPr>
      </w:pPr>
      <w:r w:rsidRPr="0017489D">
        <w:rPr>
          <w:rFonts w:ascii="Times New Roman" w:hAnsi="Times New Roman" w:cs="Times New Roman"/>
          <w:sz w:val="24"/>
          <w:szCs w:val="24"/>
        </w:rPr>
        <w:lastRenderedPageBreak/>
        <w:t>Horton, D. R., W. R. Cooper, K. S. Grimm, D. Crowder, Z. D. Fu, T. Waters, C. Wohleb, K. Frost, and A. Jensen. 2018. The Beet Leafhopper Odyssey in North America: A Brief Overview. Potato Prog. 18: 1–1</w:t>
      </w:r>
    </w:p>
    <w:p w14:paraId="7247C1A7" w14:textId="77777777" w:rsidR="0017489D" w:rsidRDefault="00BD2921" w:rsidP="0017489D">
      <w:pPr>
        <w:spacing w:after="0" w:line="480" w:lineRule="auto"/>
        <w:ind w:left="540" w:hanging="540"/>
        <w:rPr>
          <w:rFonts w:ascii="Times New Roman" w:hAnsi="Times New Roman" w:cs="Times New Roman"/>
          <w:sz w:val="24"/>
          <w:szCs w:val="24"/>
        </w:rPr>
      </w:pPr>
      <w:r w:rsidRPr="0017489D">
        <w:rPr>
          <w:rFonts w:ascii="Times New Roman" w:hAnsi="Times New Roman" w:cs="Times New Roman"/>
          <w:sz w:val="24"/>
          <w:szCs w:val="24"/>
        </w:rPr>
        <w:t xml:space="preserve">Hudson A, Richman DB, Escobar I, Creamer R (2010) Comparison of the feeding behavior and genetics of beet leafhopper, </w:t>
      </w:r>
      <w:r w:rsidRPr="0017489D">
        <w:rPr>
          <w:rFonts w:ascii="Times New Roman" w:hAnsi="Times New Roman" w:cs="Times New Roman"/>
          <w:i/>
          <w:iCs/>
          <w:sz w:val="24"/>
          <w:szCs w:val="24"/>
        </w:rPr>
        <w:t>Circulifer tenellus</w:t>
      </w:r>
      <w:r w:rsidRPr="0017489D">
        <w:rPr>
          <w:rFonts w:ascii="Times New Roman" w:hAnsi="Times New Roman" w:cs="Times New Roman"/>
          <w:sz w:val="24"/>
          <w:szCs w:val="24"/>
        </w:rPr>
        <w:t xml:space="preserve">, populations from California and New Mexico. </w:t>
      </w:r>
      <w:r w:rsidRPr="0017489D">
        <w:rPr>
          <w:rFonts w:ascii="Times New Roman" w:hAnsi="Times New Roman" w:cs="Times New Roman"/>
          <w:i/>
          <w:iCs/>
          <w:sz w:val="24"/>
          <w:szCs w:val="24"/>
        </w:rPr>
        <w:t>Southwestern Entomologist</w:t>
      </w:r>
      <w:r w:rsidRPr="0017489D">
        <w:rPr>
          <w:rFonts w:ascii="Times New Roman" w:hAnsi="Times New Roman" w:cs="Times New Roman"/>
          <w:sz w:val="24"/>
          <w:szCs w:val="24"/>
        </w:rPr>
        <w:t xml:space="preserve"> 35:241-250. </w:t>
      </w:r>
    </w:p>
    <w:p w14:paraId="4508ABA2" w14:textId="77777777" w:rsidR="000D5040" w:rsidRDefault="0080688C" w:rsidP="000D5040">
      <w:pPr>
        <w:spacing w:after="0" w:line="480" w:lineRule="auto"/>
        <w:ind w:left="540" w:hanging="540"/>
        <w:rPr>
          <w:rStyle w:val="normaltextrun"/>
          <w:rFonts w:ascii="Times New Roman" w:hAnsi="Times New Roman"/>
          <w:sz w:val="24"/>
          <w:lang w:val="en"/>
        </w:rPr>
      </w:pPr>
      <w:bookmarkStart w:id="102" w:name="_Hlk197430299"/>
      <w:r w:rsidRPr="0017489D">
        <w:rPr>
          <w:rFonts w:ascii="Times New Roman" w:hAnsi="Times New Roman"/>
          <w:sz w:val="24"/>
        </w:rPr>
        <w:t>Knowlton, G. F. 1929. Bulletin No. 212-Studies on the Morphology of the Beet Leafhopper.</w:t>
      </w:r>
      <w:r w:rsidRPr="0017489D">
        <w:rPr>
          <w:rStyle w:val="normaltextrun"/>
          <w:rFonts w:ascii="Times New Roman" w:hAnsi="Times New Roman"/>
          <w:sz w:val="24"/>
          <w:lang w:val="en"/>
        </w:rPr>
        <w:t>Lai et al 2009</w:t>
      </w:r>
    </w:p>
    <w:p w14:paraId="1A172511" w14:textId="425A13F5" w:rsidR="000D5040" w:rsidRDefault="000D5040" w:rsidP="000D5040">
      <w:pPr>
        <w:spacing w:after="0" w:line="480" w:lineRule="auto"/>
        <w:ind w:left="540" w:hanging="540"/>
        <w:rPr>
          <w:rStyle w:val="normaltextrun"/>
          <w:rFonts w:ascii="Times New Roman" w:hAnsi="Times New Roman"/>
          <w:sz w:val="24"/>
          <w:lang w:val="en"/>
        </w:rPr>
      </w:pPr>
      <w:r w:rsidRPr="000D5040">
        <w:rPr>
          <w:rFonts w:ascii="Times New Roman" w:hAnsi="Times New Roman"/>
          <w:sz w:val="24"/>
        </w:rPr>
        <w:t>Lee H, Wintermantel WM, Trumble JT, Fowles TM, Nansen C. Modeling and validation of oviposition by a polyphagous insect pest as a function of temperature and host plant species. PLoS One. 2022 Sep 2;17(9):e0274003. doi: 10.1371/journal.pone.0274003. PMID: 36054184; PMCID: PMC9439214.</w:t>
      </w:r>
    </w:p>
    <w:p w14:paraId="16B70443" w14:textId="4A3512E4" w:rsidR="000D5040" w:rsidRPr="000D5040" w:rsidRDefault="000D5040" w:rsidP="000D5040">
      <w:pPr>
        <w:spacing w:after="0" w:line="480" w:lineRule="auto"/>
        <w:ind w:left="540" w:hanging="540"/>
        <w:rPr>
          <w:rFonts w:ascii="Times New Roman" w:hAnsi="Times New Roman" w:cs="Times New Roman"/>
          <w:sz w:val="24"/>
          <w:szCs w:val="24"/>
        </w:rPr>
      </w:pPr>
      <w:r w:rsidRPr="000D5040">
        <w:rPr>
          <w:rFonts w:ascii="Times New Roman" w:hAnsi="Times New Roman" w:cs="Times New Roman"/>
          <w:sz w:val="24"/>
          <w:szCs w:val="24"/>
        </w:rPr>
        <w:t xml:space="preserve">Meyerdirk DE, Moratorio MS. </w:t>
      </w:r>
      <w:r>
        <w:rPr>
          <w:rFonts w:ascii="Times New Roman" w:hAnsi="Times New Roman" w:cs="Times New Roman"/>
          <w:sz w:val="24"/>
          <w:szCs w:val="24"/>
        </w:rPr>
        <w:t xml:space="preserve">1987. </w:t>
      </w:r>
      <w:r w:rsidRPr="000D5040">
        <w:rPr>
          <w:rFonts w:ascii="Times New Roman" w:hAnsi="Times New Roman" w:cs="Times New Roman"/>
          <w:i/>
          <w:iCs/>
          <w:sz w:val="24"/>
          <w:szCs w:val="24"/>
        </w:rPr>
        <w:t>Circulifer tenellus</w:t>
      </w:r>
      <w:r w:rsidRPr="000D5040">
        <w:rPr>
          <w:rFonts w:ascii="Times New Roman" w:hAnsi="Times New Roman" w:cs="Times New Roman"/>
          <w:sz w:val="24"/>
          <w:szCs w:val="24"/>
        </w:rPr>
        <w:t xml:space="preserve"> (</w:t>
      </w:r>
      <w:r>
        <w:rPr>
          <w:rFonts w:ascii="Times New Roman" w:hAnsi="Times New Roman" w:cs="Times New Roman"/>
          <w:sz w:val="24"/>
          <w:szCs w:val="24"/>
        </w:rPr>
        <w:t>B</w:t>
      </w:r>
      <w:r w:rsidRPr="000D5040">
        <w:rPr>
          <w:rFonts w:ascii="Times New Roman" w:hAnsi="Times New Roman" w:cs="Times New Roman"/>
          <w:sz w:val="24"/>
          <w:szCs w:val="24"/>
        </w:rPr>
        <w:t>aker), the beet leafhopper (</w:t>
      </w:r>
      <w:r>
        <w:rPr>
          <w:rFonts w:ascii="Times New Roman" w:hAnsi="Times New Roman" w:cs="Times New Roman"/>
          <w:sz w:val="24"/>
          <w:szCs w:val="24"/>
        </w:rPr>
        <w:t>H</w:t>
      </w:r>
      <w:r w:rsidRPr="000D5040">
        <w:rPr>
          <w:rFonts w:ascii="Times New Roman" w:hAnsi="Times New Roman" w:cs="Times New Roman"/>
          <w:sz w:val="24"/>
          <w:szCs w:val="24"/>
        </w:rPr>
        <w:t xml:space="preserve">omoptera: </w:t>
      </w:r>
      <w:r>
        <w:rPr>
          <w:rFonts w:ascii="Times New Roman" w:hAnsi="Times New Roman" w:cs="Times New Roman"/>
          <w:sz w:val="24"/>
          <w:szCs w:val="24"/>
        </w:rPr>
        <w:t>C</w:t>
      </w:r>
      <w:r w:rsidRPr="000D5040">
        <w:rPr>
          <w:rFonts w:ascii="Times New Roman" w:hAnsi="Times New Roman" w:cs="Times New Roman"/>
          <w:sz w:val="24"/>
          <w:szCs w:val="24"/>
        </w:rPr>
        <w:t xml:space="preserve">icadellidae): laboratory studies on fecundity and longevity. </w:t>
      </w:r>
      <w:r w:rsidRPr="000D5040">
        <w:rPr>
          <w:rFonts w:ascii="Times New Roman" w:hAnsi="Times New Roman" w:cs="Times New Roman"/>
          <w:i/>
          <w:iCs/>
          <w:sz w:val="24"/>
          <w:szCs w:val="24"/>
        </w:rPr>
        <w:t>The Canadian Entomologist</w:t>
      </w:r>
      <w:r w:rsidRPr="000D5040">
        <w:rPr>
          <w:rFonts w:ascii="Times New Roman" w:hAnsi="Times New Roman" w:cs="Times New Roman"/>
          <w:sz w:val="24"/>
          <w:szCs w:val="24"/>
        </w:rPr>
        <w:t xml:space="preserve">. 1987;119(5):443-447. doi:10.4039/Ent119443-5 </w:t>
      </w:r>
    </w:p>
    <w:p w14:paraId="33D3489B" w14:textId="3457236D" w:rsidR="000D5040" w:rsidRDefault="000D5040" w:rsidP="000D5040">
      <w:pPr>
        <w:spacing w:after="0" w:line="480" w:lineRule="auto"/>
        <w:ind w:left="540" w:hanging="540"/>
        <w:rPr>
          <w:rFonts w:ascii="Times New Roman" w:hAnsi="Times New Roman" w:cs="Times New Roman"/>
          <w:sz w:val="24"/>
          <w:szCs w:val="24"/>
        </w:rPr>
      </w:pPr>
      <w:r w:rsidRPr="000D5040">
        <w:rPr>
          <w:rFonts w:ascii="Times New Roman" w:hAnsi="Times New Roman" w:cs="Times New Roman"/>
          <w:sz w:val="24"/>
          <w:szCs w:val="24"/>
        </w:rPr>
        <w:t xml:space="preserve">Meyerdirk, D.E., &amp; Hessein, N.A. (1985). Population Dynamics of the Beet Leafhopper, Circulifer tenellus (Baker), and Associated Empoasca spp. (Homoptera: Cicadellidae) and Their Egg Parasitoids on Sugar Beets in Southern California. </w:t>
      </w:r>
      <w:r w:rsidRPr="000D5040">
        <w:rPr>
          <w:rFonts w:ascii="Times New Roman" w:hAnsi="Times New Roman" w:cs="Times New Roman"/>
          <w:i/>
          <w:iCs/>
          <w:sz w:val="24"/>
          <w:szCs w:val="24"/>
        </w:rPr>
        <w:t>Journal of Economic Entomology, 78</w:t>
      </w:r>
      <w:r w:rsidRPr="000D5040">
        <w:rPr>
          <w:rFonts w:ascii="Times New Roman" w:hAnsi="Times New Roman" w:cs="Times New Roman"/>
          <w:sz w:val="24"/>
          <w:szCs w:val="24"/>
        </w:rPr>
        <w:t xml:space="preserve">, 346-353. </w:t>
      </w:r>
    </w:p>
    <w:bookmarkEnd w:id="102"/>
    <w:p w14:paraId="6814421D" w14:textId="52330C08" w:rsidR="0017489D" w:rsidRDefault="00B873F0" w:rsidP="0017489D">
      <w:pPr>
        <w:spacing w:after="0" w:line="480" w:lineRule="auto"/>
        <w:ind w:left="540" w:hanging="540"/>
        <w:rPr>
          <w:rFonts w:ascii="Times New Roman" w:hAnsi="Times New Roman"/>
          <w:sz w:val="24"/>
        </w:rPr>
      </w:pPr>
      <w:r w:rsidRPr="0017489D">
        <w:rPr>
          <w:rFonts w:ascii="Times New Roman" w:hAnsi="Times New Roman"/>
          <w:sz w:val="24"/>
        </w:rPr>
        <w:t>Munyaneza, J. E., Crosslin, J. M., &amp; Upton, J. E. 2006</w:t>
      </w:r>
      <w:r w:rsidR="00025DF1">
        <w:rPr>
          <w:rFonts w:ascii="Times New Roman" w:hAnsi="Times New Roman"/>
          <w:sz w:val="24"/>
        </w:rPr>
        <w:t>a</w:t>
      </w:r>
      <w:r w:rsidRPr="0017489D">
        <w:rPr>
          <w:rFonts w:ascii="Times New Roman" w:hAnsi="Times New Roman"/>
          <w:sz w:val="24"/>
        </w:rPr>
        <w:t xml:space="preserve">. Beet leafhopper (Hemiptera: Cicadellidae) transmits the Columbia Basin potato purple top phytoplasma to potatoes, beets, and weeds. </w:t>
      </w:r>
      <w:r w:rsidRPr="0017489D">
        <w:rPr>
          <w:rFonts w:ascii="Times New Roman" w:hAnsi="Times New Roman"/>
          <w:i/>
          <w:iCs/>
          <w:sz w:val="24"/>
        </w:rPr>
        <w:t>Journal of Economic Entomology</w:t>
      </w:r>
      <w:r w:rsidRPr="0017489D">
        <w:rPr>
          <w:rFonts w:ascii="Times New Roman" w:hAnsi="Times New Roman"/>
          <w:sz w:val="24"/>
        </w:rPr>
        <w:t xml:space="preserve">, </w:t>
      </w:r>
      <w:r w:rsidRPr="0017489D">
        <w:rPr>
          <w:rFonts w:ascii="Times New Roman" w:hAnsi="Times New Roman"/>
          <w:i/>
          <w:iCs/>
          <w:sz w:val="24"/>
        </w:rPr>
        <w:t>99</w:t>
      </w:r>
      <w:r w:rsidRPr="0017489D">
        <w:rPr>
          <w:rFonts w:ascii="Times New Roman" w:hAnsi="Times New Roman"/>
          <w:sz w:val="24"/>
        </w:rPr>
        <w:t>(2), 268-272.</w:t>
      </w:r>
    </w:p>
    <w:p w14:paraId="1C1BC47C" w14:textId="71EC0E8D" w:rsidR="00025DF1" w:rsidRDefault="00025DF1" w:rsidP="0017489D">
      <w:pPr>
        <w:spacing w:after="0" w:line="480" w:lineRule="auto"/>
        <w:ind w:left="540" w:hanging="540"/>
        <w:rPr>
          <w:rFonts w:ascii="Times New Roman" w:hAnsi="Times New Roman" w:cs="Times New Roman"/>
          <w:sz w:val="24"/>
          <w:szCs w:val="24"/>
        </w:rPr>
      </w:pPr>
      <w:r w:rsidRPr="00025DF1">
        <w:rPr>
          <w:rFonts w:ascii="Times New Roman" w:hAnsi="Times New Roman" w:cs="Times New Roman"/>
          <w:sz w:val="24"/>
          <w:szCs w:val="24"/>
        </w:rPr>
        <w:lastRenderedPageBreak/>
        <w:t>Munyaneza, J.E., Crosslin, J., Jensen, A.S., Hamm, P.B., Schreiber, M.E. 2006</w:t>
      </w:r>
      <w:r>
        <w:rPr>
          <w:rFonts w:ascii="Times New Roman" w:hAnsi="Times New Roman" w:cs="Times New Roman"/>
          <w:sz w:val="24"/>
          <w:szCs w:val="24"/>
        </w:rPr>
        <w:t>b</w:t>
      </w:r>
      <w:r w:rsidRPr="00025DF1">
        <w:rPr>
          <w:rFonts w:ascii="Times New Roman" w:hAnsi="Times New Roman" w:cs="Times New Roman"/>
          <w:sz w:val="24"/>
          <w:szCs w:val="24"/>
        </w:rPr>
        <w:t>. Beet leafhopper and potato purple top disease: 2005 season recap and new research directions. 45th Annual Proceedings Washington State Potato Conference. 2006: 107-118</w:t>
      </w:r>
    </w:p>
    <w:p w14:paraId="75EC98AE" w14:textId="77777777" w:rsidR="0017489D" w:rsidRDefault="00BD2921" w:rsidP="0017489D">
      <w:pPr>
        <w:spacing w:after="0" w:line="480" w:lineRule="auto"/>
        <w:ind w:left="540" w:hanging="540"/>
        <w:rPr>
          <w:rFonts w:ascii="Times New Roman" w:hAnsi="Times New Roman" w:cs="Times New Roman"/>
          <w:sz w:val="24"/>
          <w:szCs w:val="24"/>
        </w:rPr>
      </w:pPr>
      <w:r w:rsidRPr="0017489D">
        <w:rPr>
          <w:rFonts w:ascii="Times New Roman" w:hAnsi="Times New Roman" w:cs="Times New Roman"/>
          <w:sz w:val="24"/>
          <w:szCs w:val="24"/>
        </w:rPr>
        <w:t xml:space="preserve">Nachappa P, Fulladolsa AC, Stenglein M (2020) Wild wild west: emerging viruses and viroids of hemp. </w:t>
      </w:r>
      <w:r w:rsidRPr="0017489D">
        <w:rPr>
          <w:rFonts w:ascii="Times New Roman" w:hAnsi="Times New Roman" w:cs="Times New Roman"/>
          <w:i/>
          <w:iCs/>
          <w:sz w:val="24"/>
          <w:szCs w:val="24"/>
        </w:rPr>
        <w:t>Outlooks on Pest Management</w:t>
      </w:r>
      <w:r w:rsidRPr="0017489D">
        <w:rPr>
          <w:rFonts w:ascii="Times New Roman" w:hAnsi="Times New Roman" w:cs="Times New Roman"/>
          <w:sz w:val="24"/>
          <w:szCs w:val="24"/>
        </w:rPr>
        <w:t xml:space="preserve"> 31:175-179.</w:t>
      </w:r>
    </w:p>
    <w:p w14:paraId="304CCEEC" w14:textId="77777777" w:rsidR="00685FA8" w:rsidRPr="00E80521" w:rsidRDefault="00685FA8" w:rsidP="00685FA8">
      <w:pPr>
        <w:spacing w:line="480" w:lineRule="auto"/>
        <w:ind w:left="540" w:hanging="540"/>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Nault LR, Ammar ED. 1989. Leafhopper and planthopper transmission of plant viruses. </w:t>
      </w:r>
      <w:r>
        <w:rPr>
          <w:rFonts w:ascii="Times New Roman" w:hAnsi="Times New Roman" w:cs="Times New Roman"/>
          <w:i/>
          <w:iCs/>
          <w:color w:val="222222"/>
          <w:shd w:val="clear" w:color="auto" w:fill="FFFFFF"/>
        </w:rPr>
        <w:t>Ann. Rev. Entomol.</w:t>
      </w:r>
      <w:r>
        <w:rPr>
          <w:rFonts w:ascii="Times New Roman" w:hAnsi="Times New Roman" w:cs="Times New Roman"/>
          <w:color w:val="222222"/>
          <w:shd w:val="clear" w:color="auto" w:fill="FFFFFF"/>
        </w:rPr>
        <w:t xml:space="preserve"> 34:503–529.</w:t>
      </w:r>
    </w:p>
    <w:p w14:paraId="5B3D9D95" w14:textId="5DF00F19" w:rsidR="00685FA8" w:rsidRDefault="000D5040" w:rsidP="0017489D">
      <w:pPr>
        <w:spacing w:after="0" w:line="480" w:lineRule="auto"/>
        <w:ind w:left="540" w:hanging="540"/>
        <w:rPr>
          <w:rFonts w:ascii="Times New Roman" w:hAnsi="Times New Roman" w:cs="Times New Roman"/>
          <w:sz w:val="24"/>
          <w:szCs w:val="24"/>
        </w:rPr>
      </w:pPr>
      <w:r w:rsidRPr="000D5040">
        <w:rPr>
          <w:rFonts w:ascii="Times New Roman" w:hAnsi="Times New Roman" w:cs="Times New Roman"/>
          <w:sz w:val="24"/>
          <w:szCs w:val="24"/>
        </w:rPr>
        <w:t>Perilla-Henao LM, Casteel CL. Vector-Borne Bacterial Plant Pathogens: Interactions with Hemipteran Insects and Plants. Front Plant Sci. 2016 Aug 9;7:1163. doi: 10.3389/fpls.2016.01163. PMID: 27555855; PMCID: PMC4977473.</w:t>
      </w:r>
    </w:p>
    <w:p w14:paraId="36649BBB" w14:textId="509035BD" w:rsidR="001F1346" w:rsidRDefault="001F1346" w:rsidP="0017489D">
      <w:pPr>
        <w:spacing w:after="0" w:line="480" w:lineRule="auto"/>
        <w:ind w:left="540" w:hanging="540"/>
        <w:rPr>
          <w:rFonts w:ascii="Times New Roman" w:hAnsi="Times New Roman" w:cs="Times New Roman"/>
          <w:sz w:val="24"/>
          <w:szCs w:val="24"/>
        </w:rPr>
      </w:pPr>
      <w:r w:rsidRPr="001F1346">
        <w:rPr>
          <w:rFonts w:ascii="Times New Roman" w:hAnsi="Times New Roman" w:cs="Times New Roman"/>
          <w:sz w:val="24"/>
          <w:szCs w:val="24"/>
        </w:rPr>
        <w:t>Pitt WJ, Cooper WR, Pouchnik D, Headrick H, Nachappa P. High-throughput molecular gut content analysis of aphids identifies plants relevant for potato virus Y epidemiology. Insect Sci. 2024 Oct;31(5):1489-1502. doi: 10.1111/1744-7917.13327. Epub 2024 Feb 6. PMID: 38319817.</w:t>
      </w:r>
    </w:p>
    <w:p w14:paraId="1D5E045F" w14:textId="77777777" w:rsidR="0017489D" w:rsidRDefault="0069707A" w:rsidP="0017489D">
      <w:pPr>
        <w:spacing w:after="0" w:line="480" w:lineRule="auto"/>
        <w:ind w:left="540" w:hanging="540"/>
        <w:rPr>
          <w:rFonts w:ascii="Times New Roman" w:hAnsi="Times New Roman" w:cs="Times New Roman"/>
          <w:sz w:val="24"/>
        </w:rPr>
      </w:pPr>
      <w:r w:rsidRPr="0017489D">
        <w:rPr>
          <w:rFonts w:ascii="Times New Roman" w:hAnsi="Times New Roman" w:cs="Times New Roman"/>
          <w:sz w:val="24"/>
        </w:rPr>
        <w:t>R Development Core Team. 2018. “R version 3.5.2. R: A Language and Environment for Statistical Computing.” R Foundation for Statistical Computing, Vienna, Austria.</w:t>
      </w:r>
    </w:p>
    <w:p w14:paraId="19E128E8" w14:textId="2C9D40C3" w:rsidR="001F1346" w:rsidRPr="001F1346" w:rsidRDefault="001F1346" w:rsidP="001F1346">
      <w:pPr>
        <w:spacing w:line="480" w:lineRule="auto"/>
        <w:ind w:left="540" w:hanging="540"/>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Rafter MA, and Walter GH. 2020. Generalizing about generalists? A perspective on the role of pattern and process in investigating herbivorous insects that use multiple host species. </w:t>
      </w:r>
      <w:r w:rsidRPr="004A18E5">
        <w:rPr>
          <w:rFonts w:ascii="Times New Roman" w:hAnsi="Times New Roman" w:cs="Times New Roman"/>
          <w:i/>
          <w:iCs/>
          <w:color w:val="222222"/>
          <w:shd w:val="clear" w:color="auto" w:fill="FFFFFF"/>
        </w:rPr>
        <w:t>Arthropod Plant Interact</w:t>
      </w:r>
      <w:r>
        <w:rPr>
          <w:rFonts w:ascii="Times New Roman" w:hAnsi="Times New Roman" w:cs="Times New Roman"/>
          <w:color w:val="222222"/>
          <w:shd w:val="clear" w:color="auto" w:fill="FFFFFF"/>
        </w:rPr>
        <w:t>. 14:1–20.</w:t>
      </w:r>
    </w:p>
    <w:p w14:paraId="2F20A661" w14:textId="77777777" w:rsidR="0017489D" w:rsidRDefault="00BD2921" w:rsidP="0017489D">
      <w:pPr>
        <w:spacing w:after="0" w:line="480" w:lineRule="auto"/>
        <w:ind w:left="540" w:hanging="540"/>
        <w:rPr>
          <w:rFonts w:ascii="Times New Roman" w:hAnsi="Times New Roman" w:cs="Times New Roman"/>
          <w:sz w:val="24"/>
          <w:szCs w:val="24"/>
        </w:rPr>
      </w:pPr>
      <w:r w:rsidRPr="0017489D">
        <w:rPr>
          <w:rFonts w:ascii="Times New Roman" w:hAnsi="Times New Roman" w:cs="Times New Roman"/>
          <w:sz w:val="24"/>
          <w:szCs w:val="24"/>
        </w:rPr>
        <w:t xml:space="preserve">Rondon SI, and A.F. Murphy (2016) Monitoring and controlling the beet leafhopper Circulifer tenellus in the Columbia Basin. </w:t>
      </w:r>
      <w:r w:rsidRPr="0017489D">
        <w:rPr>
          <w:rFonts w:ascii="Times New Roman" w:hAnsi="Times New Roman" w:cs="Times New Roman"/>
          <w:i/>
          <w:iCs/>
          <w:sz w:val="24"/>
          <w:szCs w:val="24"/>
        </w:rPr>
        <w:t>American journal of potato research</w:t>
      </w:r>
      <w:r w:rsidRPr="0017489D">
        <w:rPr>
          <w:rFonts w:ascii="Times New Roman" w:hAnsi="Times New Roman" w:cs="Times New Roman"/>
          <w:sz w:val="24"/>
          <w:szCs w:val="24"/>
        </w:rPr>
        <w:t xml:space="preserve">, </w:t>
      </w:r>
      <w:r w:rsidRPr="0017489D">
        <w:rPr>
          <w:rFonts w:ascii="Times New Roman" w:hAnsi="Times New Roman" w:cs="Times New Roman"/>
          <w:i/>
          <w:iCs/>
          <w:sz w:val="24"/>
          <w:szCs w:val="24"/>
        </w:rPr>
        <w:t>93</w:t>
      </w:r>
      <w:r w:rsidRPr="0017489D">
        <w:rPr>
          <w:rFonts w:ascii="Times New Roman" w:hAnsi="Times New Roman" w:cs="Times New Roman"/>
          <w:sz w:val="24"/>
          <w:szCs w:val="24"/>
        </w:rPr>
        <w:t>, 80-85. </w:t>
      </w:r>
    </w:p>
    <w:p w14:paraId="4CC24BD3" w14:textId="77777777" w:rsidR="0017489D" w:rsidRDefault="00BD2921" w:rsidP="0017489D">
      <w:pPr>
        <w:spacing w:after="0" w:line="480" w:lineRule="auto"/>
        <w:ind w:left="540" w:hanging="540"/>
        <w:rPr>
          <w:rFonts w:ascii="Times New Roman" w:hAnsi="Times New Roman" w:cs="Times New Roman"/>
          <w:sz w:val="24"/>
          <w:szCs w:val="24"/>
        </w:rPr>
      </w:pPr>
      <w:r w:rsidRPr="0017489D">
        <w:rPr>
          <w:rFonts w:ascii="Times New Roman" w:hAnsi="Times New Roman" w:cs="Times New Roman"/>
          <w:sz w:val="24"/>
          <w:szCs w:val="24"/>
        </w:rPr>
        <w:t xml:space="preserve">Soto MJ, Gilbertson RL (2003) Distribution and rate of movement of the curtovirus beet mild curly top virus (Geminiviridae) in the beet leafhopper. </w:t>
      </w:r>
      <w:r w:rsidRPr="0017489D">
        <w:rPr>
          <w:rFonts w:ascii="Times New Roman" w:hAnsi="Times New Roman" w:cs="Times New Roman"/>
          <w:i/>
          <w:iCs/>
          <w:sz w:val="24"/>
          <w:szCs w:val="24"/>
        </w:rPr>
        <w:t>Phytopathology</w:t>
      </w:r>
      <w:r w:rsidRPr="0017489D">
        <w:rPr>
          <w:rFonts w:ascii="Times New Roman" w:hAnsi="Times New Roman" w:cs="Times New Roman"/>
          <w:sz w:val="24"/>
          <w:szCs w:val="24"/>
        </w:rPr>
        <w:t xml:space="preserve"> 93:478-484. </w:t>
      </w:r>
    </w:p>
    <w:p w14:paraId="68CA0959" w14:textId="66637BED" w:rsidR="001F1346" w:rsidRDefault="001F1346" w:rsidP="0017489D">
      <w:pPr>
        <w:spacing w:after="0" w:line="480" w:lineRule="auto"/>
        <w:ind w:left="540" w:hanging="540"/>
        <w:rPr>
          <w:rFonts w:ascii="Times New Roman" w:hAnsi="Times New Roman" w:cs="Times New Roman"/>
          <w:sz w:val="24"/>
          <w:szCs w:val="24"/>
        </w:rPr>
      </w:pPr>
      <w:r w:rsidRPr="001F1346">
        <w:rPr>
          <w:rFonts w:ascii="Times New Roman" w:hAnsi="Times New Roman" w:cs="Times New Roman"/>
          <w:sz w:val="24"/>
          <w:szCs w:val="24"/>
        </w:rPr>
        <w:lastRenderedPageBreak/>
        <w:t>Strausbaugh, C</w:t>
      </w:r>
      <w:r>
        <w:rPr>
          <w:rFonts w:ascii="Times New Roman" w:hAnsi="Times New Roman" w:cs="Times New Roman"/>
          <w:sz w:val="24"/>
          <w:szCs w:val="24"/>
        </w:rPr>
        <w:t xml:space="preserve">.A., </w:t>
      </w:r>
      <w:r w:rsidRPr="001F1346">
        <w:rPr>
          <w:rFonts w:ascii="Times New Roman" w:hAnsi="Times New Roman" w:cs="Times New Roman"/>
          <w:sz w:val="24"/>
          <w:szCs w:val="24"/>
        </w:rPr>
        <w:t>Wenninger, E</w:t>
      </w:r>
      <w:r>
        <w:rPr>
          <w:rFonts w:ascii="Times New Roman" w:hAnsi="Times New Roman" w:cs="Times New Roman"/>
          <w:sz w:val="24"/>
          <w:szCs w:val="24"/>
        </w:rPr>
        <w:t xml:space="preserve">., </w:t>
      </w:r>
      <w:r w:rsidRPr="001F1346">
        <w:rPr>
          <w:rFonts w:ascii="Times New Roman" w:hAnsi="Times New Roman" w:cs="Times New Roman"/>
          <w:sz w:val="24"/>
          <w:szCs w:val="24"/>
        </w:rPr>
        <w:t>Jackson, L</w:t>
      </w:r>
      <w:r>
        <w:rPr>
          <w:rFonts w:ascii="Times New Roman" w:hAnsi="Times New Roman" w:cs="Times New Roman"/>
          <w:sz w:val="24"/>
          <w:szCs w:val="24"/>
        </w:rPr>
        <w:t>.,</w:t>
      </w:r>
      <w:r w:rsidRPr="001F1346">
        <w:rPr>
          <w:rFonts w:ascii="Times New Roman" w:hAnsi="Times New Roman" w:cs="Times New Roman"/>
          <w:sz w:val="24"/>
          <w:szCs w:val="24"/>
        </w:rPr>
        <w:t xml:space="preserve"> &amp; </w:t>
      </w:r>
      <w:r>
        <w:rPr>
          <w:rFonts w:ascii="Times New Roman" w:hAnsi="Times New Roman" w:cs="Times New Roman"/>
          <w:sz w:val="24"/>
          <w:szCs w:val="24"/>
        </w:rPr>
        <w:t xml:space="preserve">E. </w:t>
      </w:r>
      <w:r w:rsidRPr="001F1346">
        <w:rPr>
          <w:rFonts w:ascii="Times New Roman" w:hAnsi="Times New Roman" w:cs="Times New Roman"/>
          <w:sz w:val="24"/>
          <w:szCs w:val="24"/>
        </w:rPr>
        <w:t>Vincill. (2024). Host and Shelter Plants for the Beet Leafhopper, Which Vectors Curly Top Viruses and Phytoplasmas in Southern Idaho. PhytoFrontier</w:t>
      </w:r>
      <w:r>
        <w:rPr>
          <w:rFonts w:ascii="Times New Roman" w:hAnsi="Times New Roman" w:cs="Times New Roman"/>
          <w:sz w:val="24"/>
          <w:szCs w:val="24"/>
        </w:rPr>
        <w:t>s</w:t>
      </w:r>
      <w:r w:rsidRPr="001F1346">
        <w:rPr>
          <w:rFonts w:ascii="Times New Roman" w:hAnsi="Times New Roman" w:cs="Times New Roman"/>
          <w:sz w:val="24"/>
          <w:szCs w:val="24"/>
        </w:rPr>
        <w:t>. 4. 10.1094/PHYTOFR-03-24-0022-R.</w:t>
      </w:r>
    </w:p>
    <w:p w14:paraId="5A5D9A60" w14:textId="77777777" w:rsidR="0017489D" w:rsidRDefault="00BD2921" w:rsidP="0017489D">
      <w:pPr>
        <w:spacing w:after="0" w:line="480" w:lineRule="auto"/>
        <w:ind w:left="540" w:hanging="540"/>
        <w:rPr>
          <w:rFonts w:ascii="Times New Roman" w:hAnsi="Times New Roman" w:cs="Times New Roman"/>
          <w:sz w:val="24"/>
          <w:szCs w:val="24"/>
        </w:rPr>
      </w:pPr>
      <w:r w:rsidRPr="0017489D">
        <w:rPr>
          <w:rFonts w:ascii="Times New Roman" w:hAnsi="Times New Roman"/>
          <w:sz w:val="24"/>
        </w:rPr>
        <w:t xml:space="preserve">Strausbaugh, C. A., Wintermantel, W. M., Gillen, A. M., &amp; Eujayl, I. A. 2008. Curly top survey in the western United States. </w:t>
      </w:r>
      <w:r w:rsidRPr="0017489D">
        <w:rPr>
          <w:rFonts w:ascii="Times New Roman" w:hAnsi="Times New Roman"/>
          <w:i/>
          <w:iCs/>
          <w:sz w:val="24"/>
        </w:rPr>
        <w:t>Phytopathology</w:t>
      </w:r>
      <w:r w:rsidRPr="0017489D">
        <w:rPr>
          <w:rFonts w:ascii="Times New Roman" w:hAnsi="Times New Roman"/>
          <w:sz w:val="24"/>
        </w:rPr>
        <w:t xml:space="preserve">, </w:t>
      </w:r>
      <w:r w:rsidRPr="0017489D">
        <w:rPr>
          <w:rFonts w:ascii="Times New Roman" w:hAnsi="Times New Roman"/>
          <w:i/>
          <w:iCs/>
          <w:sz w:val="24"/>
        </w:rPr>
        <w:t>98</w:t>
      </w:r>
      <w:r w:rsidRPr="0017489D">
        <w:rPr>
          <w:rFonts w:ascii="Times New Roman" w:hAnsi="Times New Roman"/>
          <w:sz w:val="24"/>
        </w:rPr>
        <w:t>(11), 1212-1217.</w:t>
      </w:r>
      <w:r w:rsidRPr="0017489D">
        <w:rPr>
          <w:rStyle w:val="normaltextrun"/>
          <w:rFonts w:ascii="Times New Roman" w:hAnsi="Times New Roman"/>
          <w:sz w:val="24"/>
        </w:rPr>
        <w:t>Suzuki et al 2006</w:t>
      </w:r>
    </w:p>
    <w:p w14:paraId="26BD93DA" w14:textId="77777777" w:rsidR="0017489D" w:rsidRDefault="00BD2921" w:rsidP="0017489D">
      <w:pPr>
        <w:spacing w:after="0" w:line="480" w:lineRule="auto"/>
        <w:ind w:left="540" w:hanging="540"/>
        <w:rPr>
          <w:rFonts w:ascii="Times New Roman" w:hAnsi="Times New Roman" w:cs="Times New Roman"/>
          <w:sz w:val="24"/>
          <w:szCs w:val="24"/>
        </w:rPr>
      </w:pPr>
      <w:r w:rsidRPr="0017489D">
        <w:rPr>
          <w:rFonts w:ascii="Times New Roman" w:hAnsi="Times New Roman" w:cs="Times New Roman"/>
          <w:sz w:val="24"/>
          <w:szCs w:val="24"/>
        </w:rPr>
        <w:t xml:space="preserve">Swisher Grimm KD, Crosslin JC, Cooper WR, Frost KE, du Toit LJ, Wohleb CH (2021) First report of curly top of </w:t>
      </w:r>
      <w:r w:rsidRPr="0017489D">
        <w:rPr>
          <w:rFonts w:ascii="Times New Roman" w:hAnsi="Times New Roman" w:cs="Times New Roman"/>
          <w:i/>
          <w:iCs/>
          <w:sz w:val="24"/>
          <w:szCs w:val="24"/>
        </w:rPr>
        <w:t>Coriandrum sativum</w:t>
      </w:r>
      <w:r w:rsidRPr="0017489D">
        <w:rPr>
          <w:rFonts w:ascii="Times New Roman" w:hAnsi="Times New Roman" w:cs="Times New Roman"/>
          <w:sz w:val="24"/>
          <w:szCs w:val="24"/>
        </w:rPr>
        <w:t xml:space="preserve"> L. caused by </w:t>
      </w:r>
      <w:r w:rsidRPr="0017489D">
        <w:rPr>
          <w:rFonts w:ascii="Times New Roman" w:hAnsi="Times New Roman" w:cs="Times New Roman"/>
          <w:i/>
          <w:iCs/>
          <w:sz w:val="24"/>
          <w:szCs w:val="24"/>
        </w:rPr>
        <w:t>beet curly top virus</w:t>
      </w:r>
      <w:r w:rsidRPr="0017489D">
        <w:rPr>
          <w:rFonts w:ascii="Times New Roman" w:hAnsi="Times New Roman" w:cs="Times New Roman"/>
          <w:sz w:val="24"/>
          <w:szCs w:val="24"/>
        </w:rPr>
        <w:t xml:space="preserve"> in the Columbia Basin of Washington State. </w:t>
      </w:r>
      <w:r w:rsidRPr="0017489D">
        <w:rPr>
          <w:rFonts w:ascii="Times New Roman" w:hAnsi="Times New Roman" w:cs="Times New Roman"/>
          <w:i/>
          <w:iCs/>
          <w:sz w:val="24"/>
          <w:szCs w:val="24"/>
        </w:rPr>
        <w:t>Plant Disease</w:t>
      </w:r>
      <w:r w:rsidRPr="0017489D">
        <w:rPr>
          <w:rFonts w:ascii="Times New Roman" w:hAnsi="Times New Roman" w:cs="Times New Roman"/>
          <w:sz w:val="24"/>
          <w:szCs w:val="24"/>
        </w:rPr>
        <w:t xml:space="preserve"> 105:3313.</w:t>
      </w:r>
    </w:p>
    <w:p w14:paraId="0151725C" w14:textId="77777777" w:rsidR="0017489D" w:rsidRDefault="00A26AFA" w:rsidP="0017489D">
      <w:pPr>
        <w:spacing w:after="0" w:line="480" w:lineRule="auto"/>
        <w:ind w:left="540" w:hanging="540"/>
        <w:rPr>
          <w:rFonts w:ascii="Times New Roman" w:hAnsi="Times New Roman" w:cs="Times New Roman"/>
          <w:sz w:val="24"/>
          <w:szCs w:val="24"/>
        </w:rPr>
      </w:pPr>
      <w:r w:rsidRPr="0017489D">
        <w:rPr>
          <w:rFonts w:ascii="Times New Roman" w:hAnsi="Times New Roman" w:cs="Times New Roman"/>
          <w:sz w:val="24"/>
          <w:szCs w:val="24"/>
        </w:rPr>
        <w:t>Swisher Grimm KD, Gorman CJ, Crosslin JM. New Assays for Rapid Detection of Beet Leafhopper-Associated Plant Pathogens, '</w:t>
      </w:r>
      <w:r w:rsidRPr="0017489D">
        <w:rPr>
          <w:rFonts w:ascii="Times New Roman" w:hAnsi="Times New Roman" w:cs="Times New Roman"/>
          <w:i/>
          <w:iCs/>
          <w:sz w:val="24"/>
          <w:szCs w:val="24"/>
        </w:rPr>
        <w:t>Candidatus</w:t>
      </w:r>
      <w:r w:rsidRPr="0017489D">
        <w:rPr>
          <w:rFonts w:ascii="Times New Roman" w:hAnsi="Times New Roman" w:cs="Times New Roman"/>
          <w:sz w:val="24"/>
          <w:szCs w:val="24"/>
        </w:rPr>
        <w:t xml:space="preserve"> Phytoplasma trifolii', Beet Curly Top Virus, and </w:t>
      </w:r>
      <w:r w:rsidRPr="0017489D">
        <w:rPr>
          <w:rFonts w:ascii="Times New Roman" w:hAnsi="Times New Roman" w:cs="Times New Roman"/>
          <w:i/>
          <w:iCs/>
          <w:sz w:val="24"/>
          <w:szCs w:val="24"/>
        </w:rPr>
        <w:t>Spiroplasma citri</w:t>
      </w:r>
      <w:r w:rsidRPr="0017489D">
        <w:rPr>
          <w:rFonts w:ascii="Times New Roman" w:hAnsi="Times New Roman" w:cs="Times New Roman"/>
          <w:sz w:val="24"/>
          <w:szCs w:val="24"/>
        </w:rPr>
        <w:t>. Plant Dis. 2023 Dec;107(12):3958-3966. doi: 10.1094/PDIS-04-23-0769-RE. Epub 2023 Dec 12. PMID: 37430481.</w:t>
      </w:r>
    </w:p>
    <w:p w14:paraId="5859F810" w14:textId="77777777" w:rsidR="0017489D" w:rsidRDefault="00BD2921" w:rsidP="0017489D">
      <w:pPr>
        <w:spacing w:after="0" w:line="480" w:lineRule="auto"/>
        <w:ind w:left="540" w:hanging="540"/>
        <w:rPr>
          <w:rFonts w:ascii="Times New Roman" w:hAnsi="Times New Roman" w:cs="Times New Roman"/>
          <w:sz w:val="24"/>
          <w:szCs w:val="24"/>
        </w:rPr>
      </w:pPr>
      <w:bookmarkStart w:id="103" w:name="_Hlk197430335"/>
      <w:r w:rsidRPr="0017489D">
        <w:rPr>
          <w:rFonts w:ascii="Times New Roman" w:hAnsi="Times New Roman" w:cs="Times New Roman"/>
          <w:sz w:val="24"/>
          <w:szCs w:val="24"/>
        </w:rPr>
        <w:t xml:space="preserve">Suzuki S, Oshima K, Kakizawa S, Arashida R, Jung HY, Yamaji Y, Nishigawa H, Ugaki M, Namba S (2006) Interaction between the membrane protein of a pathogen and insect microfilament complex determines insect‐vector specificity. </w:t>
      </w:r>
      <w:r w:rsidRPr="0017489D">
        <w:rPr>
          <w:rFonts w:ascii="Times New Roman" w:hAnsi="Times New Roman" w:cs="Times New Roman"/>
          <w:i/>
          <w:iCs/>
          <w:sz w:val="24"/>
          <w:szCs w:val="24"/>
        </w:rPr>
        <w:t>Proceedings of the National Academy of Sciences USA</w:t>
      </w:r>
      <w:r w:rsidRPr="0017489D">
        <w:rPr>
          <w:rFonts w:ascii="Times New Roman" w:hAnsi="Times New Roman" w:cs="Times New Roman"/>
          <w:sz w:val="24"/>
          <w:szCs w:val="24"/>
        </w:rPr>
        <w:t xml:space="preserve"> 103:4252–4257.</w:t>
      </w:r>
    </w:p>
    <w:bookmarkEnd w:id="103"/>
    <w:p w14:paraId="127BB80F" w14:textId="5C521054" w:rsidR="00C76F76" w:rsidRDefault="00C76F76" w:rsidP="00C76F76">
      <w:pPr>
        <w:spacing w:after="0" w:line="480" w:lineRule="auto"/>
        <w:ind w:left="540" w:hanging="540"/>
        <w:rPr>
          <w:rFonts w:ascii="Times New Roman" w:hAnsi="Times New Roman" w:cs="Times New Roman"/>
          <w:sz w:val="24"/>
          <w:szCs w:val="24"/>
        </w:rPr>
      </w:pPr>
      <w:r w:rsidRPr="00C76F76">
        <w:rPr>
          <w:rFonts w:ascii="Times New Roman" w:hAnsi="Times New Roman" w:cs="Times New Roman"/>
          <w:sz w:val="24"/>
          <w:szCs w:val="24"/>
        </w:rPr>
        <w:t>Thapa I, Ghersi D. Modeling preferential attraction to infected hosts in vector-borne diseases. Front Public Health. 2023 Nov 22;11:1276029. doi: 10.3389/fpubh.2023.1276029. PMID: 38074743; PMCID: PMC10710135.</w:t>
      </w:r>
    </w:p>
    <w:p w14:paraId="23476345" w14:textId="2D8143D2" w:rsidR="00C14131" w:rsidRDefault="00BD2921" w:rsidP="00C14131">
      <w:pPr>
        <w:spacing w:after="0" w:line="480" w:lineRule="auto"/>
        <w:ind w:left="540" w:hanging="540"/>
        <w:rPr>
          <w:rFonts w:ascii="Times New Roman" w:hAnsi="Times New Roman" w:cs="Times New Roman"/>
          <w:sz w:val="24"/>
          <w:szCs w:val="24"/>
        </w:rPr>
      </w:pPr>
      <w:r w:rsidRPr="0017489D">
        <w:rPr>
          <w:rFonts w:ascii="Times New Roman" w:hAnsi="Times New Roman" w:cs="Times New Roman"/>
          <w:sz w:val="24"/>
          <w:szCs w:val="24"/>
        </w:rPr>
        <w:t xml:space="preserve">Thomas PE, Boll RK (1977) Effect of host preference on transmission of curly top virus to tomato by the beet leafhopper. </w:t>
      </w:r>
      <w:r w:rsidRPr="0017489D">
        <w:rPr>
          <w:rFonts w:ascii="Times New Roman" w:hAnsi="Times New Roman" w:cs="Times New Roman"/>
          <w:i/>
          <w:iCs/>
          <w:sz w:val="24"/>
          <w:szCs w:val="24"/>
        </w:rPr>
        <w:t>Phytopathology</w:t>
      </w:r>
      <w:r w:rsidRPr="0017489D">
        <w:rPr>
          <w:rFonts w:ascii="Times New Roman" w:hAnsi="Times New Roman" w:cs="Times New Roman"/>
          <w:sz w:val="24"/>
          <w:szCs w:val="24"/>
        </w:rPr>
        <w:t xml:space="preserve"> 67:903-905. </w:t>
      </w:r>
    </w:p>
    <w:p w14:paraId="44281754" w14:textId="77777777" w:rsidR="0017489D" w:rsidRDefault="0080688C" w:rsidP="0017489D">
      <w:pPr>
        <w:spacing w:after="0" w:line="480" w:lineRule="auto"/>
        <w:ind w:left="540" w:hanging="540"/>
        <w:rPr>
          <w:rFonts w:ascii="Times New Roman" w:hAnsi="Times New Roman"/>
          <w:sz w:val="24"/>
        </w:rPr>
      </w:pPr>
      <w:r w:rsidRPr="0017489D">
        <w:rPr>
          <w:rFonts w:ascii="Times New Roman" w:hAnsi="Times New Roman" w:cs="Times New Roman"/>
          <w:sz w:val="24"/>
        </w:rPr>
        <w:t xml:space="preserve">Unpublished Foutz et al. 2025 = Foutz JJ, Wagstaff C, Cooper, WR, Swisher-Grimm K, Angelella G, Wohleb, C, Waters T, Oeller L, Crowder DW (202) </w:t>
      </w:r>
      <w:r w:rsidRPr="0017489D">
        <w:rPr>
          <w:rFonts w:ascii="Times New Roman" w:hAnsi="Times New Roman"/>
          <w:sz w:val="24"/>
        </w:rPr>
        <w:t xml:space="preserve">Weeding them out: </w:t>
      </w:r>
      <w:r w:rsidRPr="0017489D">
        <w:rPr>
          <w:rFonts w:ascii="Times New Roman" w:hAnsi="Times New Roman"/>
          <w:sz w:val="24"/>
        </w:rPr>
        <w:lastRenderedPageBreak/>
        <w:t>Identifying non-crop host plants and sources of infectious beet leafhopper, Circulifer tenellus (Hemiptera: Cicadellidae), in the Columbia River Basin. Environmental Entomology</w:t>
      </w:r>
    </w:p>
    <w:p w14:paraId="2745C040" w14:textId="79A1EE84" w:rsidR="00C14131" w:rsidRDefault="00C14131" w:rsidP="00C14131">
      <w:pPr>
        <w:spacing w:after="0" w:line="480" w:lineRule="auto"/>
        <w:ind w:left="540" w:hanging="540"/>
        <w:rPr>
          <w:rFonts w:ascii="Times New Roman" w:hAnsi="Times New Roman"/>
          <w:sz w:val="24"/>
        </w:rPr>
      </w:pPr>
      <w:r w:rsidRPr="00C14131">
        <w:rPr>
          <w:rFonts w:ascii="Times New Roman" w:hAnsi="Times New Roman"/>
          <w:sz w:val="24"/>
        </w:rPr>
        <w:t xml:space="preserve">Utah State University. (n.d.) Curly Top Virus. Available </w:t>
      </w:r>
      <w:hyperlink r:id="rId20" w:anchor=":~:text=Disease%20Cycle%20Beet%20leafhoppers%20(Circulifer%20tenellus)%20migrate,leafhopper%20probing%20and%20feeding%20on%20host%20plants" w:history="1">
        <w:r w:rsidRPr="00C14131">
          <w:rPr>
            <w:rStyle w:val="Hyperlink"/>
            <w:rFonts w:ascii="Times New Roman" w:hAnsi="Times New Roman"/>
            <w:sz w:val="24"/>
          </w:rPr>
          <w:t>https://extension.usu.edu/planthealth/ipm/notes_ag/hemp-curly-top-virus#:~:text=Disease%20Cycle%20Beet%20leafhoppers%20(Circulifer%20tenellus)%20migrate,leafhopper%20probing%20and%20feeding%20on%20host%20plants</w:t>
        </w:r>
      </w:hyperlink>
      <w:r w:rsidRPr="00C14131">
        <w:rPr>
          <w:rFonts w:ascii="Times New Roman" w:hAnsi="Times New Roman"/>
          <w:sz w:val="24"/>
        </w:rPr>
        <w:t>.</w:t>
      </w:r>
    </w:p>
    <w:p w14:paraId="64A9AB5F" w14:textId="69BB3E53" w:rsidR="00685FA8" w:rsidRPr="00685FA8" w:rsidRDefault="00685FA8" w:rsidP="00685FA8">
      <w:pPr>
        <w:spacing w:line="480" w:lineRule="auto"/>
        <w:ind w:left="540" w:hanging="540"/>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Weintraub PG, Beanland L. 2006. Insect Vectors of Phytoplasmas. </w:t>
      </w:r>
      <w:r>
        <w:rPr>
          <w:rFonts w:ascii="Times New Roman" w:hAnsi="Times New Roman" w:cs="Times New Roman"/>
          <w:i/>
          <w:iCs/>
          <w:color w:val="222222"/>
          <w:shd w:val="clear" w:color="auto" w:fill="FFFFFF"/>
        </w:rPr>
        <w:t xml:space="preserve">Annu. Rev. Entomol. </w:t>
      </w:r>
      <w:r>
        <w:rPr>
          <w:rFonts w:ascii="Times New Roman" w:hAnsi="Times New Roman" w:cs="Times New Roman"/>
          <w:color w:val="222222"/>
          <w:shd w:val="clear" w:color="auto" w:fill="FFFFFF"/>
        </w:rPr>
        <w:t>51:91–111.</w:t>
      </w:r>
    </w:p>
    <w:p w14:paraId="0FA03311" w14:textId="63923151" w:rsidR="0093472A" w:rsidRPr="0012197D" w:rsidRDefault="0093472A" w:rsidP="0017489D">
      <w:pPr>
        <w:spacing w:after="0" w:line="480" w:lineRule="auto"/>
        <w:ind w:left="540" w:hanging="540"/>
        <w:rPr>
          <w:rFonts w:ascii="Times New Roman" w:hAnsi="Times New Roman" w:cs="Times New Roman"/>
          <w:sz w:val="24"/>
          <w:szCs w:val="24"/>
        </w:rPr>
      </w:pPr>
      <w:r w:rsidRPr="0017489D">
        <w:rPr>
          <w:rFonts w:ascii="Times New Roman" w:hAnsi="Times New Roman" w:cs="Times New Roman"/>
          <w:sz w:val="24"/>
          <w:szCs w:val="24"/>
        </w:rPr>
        <w:t xml:space="preserve">Wohleb CH, Waters TD, Crowder DW (2021) Decision support for potato growers using a pest monitoring network. </w:t>
      </w:r>
      <w:r w:rsidRPr="0017489D">
        <w:rPr>
          <w:rFonts w:ascii="Times New Roman" w:hAnsi="Times New Roman" w:cs="Times New Roman"/>
          <w:i/>
          <w:iCs/>
          <w:sz w:val="24"/>
          <w:szCs w:val="24"/>
        </w:rPr>
        <w:t>American Journal of Potato Research</w:t>
      </w:r>
      <w:r w:rsidRPr="0017489D">
        <w:rPr>
          <w:rFonts w:ascii="Times New Roman" w:hAnsi="Times New Roman" w:cs="Times New Roman"/>
          <w:sz w:val="24"/>
          <w:szCs w:val="24"/>
        </w:rPr>
        <w:t xml:space="preserve"> 98:5-11.</w:t>
      </w:r>
    </w:p>
    <w:sectPr w:rsidR="0093472A" w:rsidRPr="0012197D" w:rsidSect="003D4F8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Wagstaff, Camille" w:date="2025-04-30T14:25:00Z" w:initials="CW">
    <w:p w14:paraId="7E2621F2" w14:textId="77777777" w:rsidR="00481E61" w:rsidRDefault="00A950A9" w:rsidP="00481E61">
      <w:pPr>
        <w:pStyle w:val="CommentText"/>
      </w:pPr>
      <w:r>
        <w:rPr>
          <w:rStyle w:val="CommentReference"/>
        </w:rPr>
        <w:annotationRef/>
      </w:r>
      <w:r w:rsidR="00481E61">
        <w:t>Should we add them too? I noticed that when Jacob Pitt published their GCA of aphids these two were added</w:t>
      </w:r>
    </w:p>
  </w:comment>
  <w:comment w:id="15" w:author="Wagstaff, Camille" w:date="2025-05-06T15:13:00Z" w:initials="CW">
    <w:p w14:paraId="65B52CA0" w14:textId="60E621E9" w:rsidR="00C14131" w:rsidRDefault="00C14131" w:rsidP="00C14131">
      <w:pPr>
        <w:pStyle w:val="CommentText"/>
      </w:pPr>
      <w:r>
        <w:rPr>
          <w:rStyle w:val="CommentReference"/>
        </w:rPr>
        <w:annotationRef/>
      </w:r>
      <w:r>
        <w:t>How do I properly cite a university bulletin? Is this right...</w:t>
      </w:r>
    </w:p>
    <w:p w14:paraId="08243577" w14:textId="77777777" w:rsidR="00C14131" w:rsidRDefault="00C14131" w:rsidP="00C14131">
      <w:pPr>
        <w:pStyle w:val="CommentText"/>
      </w:pPr>
      <w:r>
        <w:t>Colorado State University. (n.d.). Beet leafhopper (</w:t>
      </w:r>
      <w:r>
        <w:rPr>
          <w:i/>
          <w:iCs/>
        </w:rPr>
        <w:t>Neoalitarsus tenellus</w:t>
      </w:r>
      <w:r>
        <w:t xml:space="preserve">) and beet curly top virus. Available </w:t>
      </w:r>
      <w:hyperlink r:id="rId1" w:history="1">
        <w:r w:rsidRPr="00556067">
          <w:rPr>
            <w:rStyle w:val="Hyperlink"/>
          </w:rPr>
          <w:t>https://agsci.colostate.edu/agbio/ipm-pests/beet-leafhopper-beet-curly-top-virus/</w:t>
        </w:r>
      </w:hyperlink>
    </w:p>
  </w:comment>
  <w:comment w:id="14" w:author="Anderson, Riley Morgan" w:date="2025-05-09T11:22:00Z" w:initials="RA">
    <w:p w14:paraId="59702D3C" w14:textId="0C37C3EC" w:rsidR="005F5400" w:rsidRDefault="005F5400">
      <w:pPr>
        <w:pStyle w:val="CommentText"/>
      </w:pPr>
      <w:r>
        <w:rPr>
          <w:rStyle w:val="CommentReference"/>
        </w:rPr>
        <w:annotationRef/>
      </w:r>
      <w:r>
        <w:t>I don’t think you need this.</w:t>
      </w:r>
    </w:p>
  </w:comment>
  <w:comment w:id="16" w:author="Anderson, Riley Morgan" w:date="2025-05-09T11:24:00Z" w:initials="RA">
    <w:p w14:paraId="4E8FCC11" w14:textId="27D2A57B" w:rsidR="005F5400" w:rsidRDefault="005F5400">
      <w:pPr>
        <w:pStyle w:val="CommentText"/>
      </w:pPr>
      <w:r>
        <w:rPr>
          <w:rStyle w:val="CommentReference"/>
        </w:rPr>
        <w:annotationRef/>
      </w:r>
      <w:r>
        <w:t>Haphazardly?, randomly? Non randomly?</w:t>
      </w:r>
    </w:p>
  </w:comment>
  <w:comment w:id="57" w:author="Anderson, Riley Morgan" w:date="2025-05-09T11:55:00Z" w:initials="RA">
    <w:p w14:paraId="3EC63BF4" w14:textId="1979B0E5" w:rsidR="00357115" w:rsidRDefault="00357115">
      <w:pPr>
        <w:pStyle w:val="CommentText"/>
      </w:pPr>
      <w:r>
        <w:rPr>
          <w:rStyle w:val="CommentReference"/>
        </w:rPr>
        <w:annotationRef/>
      </w:r>
      <w:r>
        <w:t>The USU link below is not original research, so I am hesitant to state “previous research” without a better source. You could leave the extension citation and change “previous research” to “Current assumptions are that…”</w:t>
      </w:r>
      <w:r w:rsidR="00EB1A48">
        <w:t xml:space="preserve"> or “the current hypothesis is that...”</w:t>
      </w:r>
    </w:p>
  </w:comment>
  <w:comment w:id="70" w:author="Wagstaff, Camille" w:date="2025-05-06T15:18:00Z" w:initials="CW">
    <w:p w14:paraId="3A33D267" w14:textId="77777777" w:rsidR="00C14131" w:rsidRDefault="00C14131" w:rsidP="00C14131">
      <w:pPr>
        <w:pStyle w:val="CommentText"/>
      </w:pPr>
      <w:r>
        <w:rPr>
          <w:rStyle w:val="CommentReference"/>
        </w:rPr>
        <w:annotationRef/>
      </w:r>
      <w:r>
        <w:t>Again, how to cite extensions correctly…?</w:t>
      </w:r>
    </w:p>
    <w:p w14:paraId="5C890A6D" w14:textId="77777777" w:rsidR="00C14131" w:rsidRDefault="00C14131" w:rsidP="00C14131">
      <w:pPr>
        <w:pStyle w:val="CommentText"/>
      </w:pPr>
      <w:r>
        <w:rPr>
          <w:lang w:val="it-IT"/>
        </w:rPr>
        <w:t xml:space="preserve">Utah State University. (n.d.) Curly Top Virus. Available </w:t>
      </w:r>
      <w:hyperlink r:id="rId2" w:anchor=":~:text=Disease%20Cycle%20Beet%20leafhoppers%20(Circulifer%20tenellus)%20migrate,leafhopper%20probing%20and%20feeding%20on%20host%20plants" w:history="1">
        <w:r w:rsidRPr="00514D01">
          <w:rPr>
            <w:rStyle w:val="Hyperlink"/>
            <w:lang w:val="it-IT"/>
          </w:rPr>
          <w:t>https://extension.usu.edu/planthealth/ipm/notes_ag/hemp-curly-top-virus#:~:text=Disease%20Cycle%20Beet%20leafhoppers%20(Circ</w:t>
        </w:r>
        <w:r w:rsidRPr="00514D01">
          <w:rPr>
            <w:rStyle w:val="Hyperlink"/>
            <w:lang w:val="it-IT"/>
          </w:rPr>
          <w:t>u</w:t>
        </w:r>
        <w:r w:rsidRPr="00514D01">
          <w:rPr>
            <w:rStyle w:val="Hyperlink"/>
            <w:lang w:val="it-IT"/>
          </w:rPr>
          <w:t>lifer%20tenellus)%20migrate,leafhopper%20probing%20and%20feeding%20on%20host%20plants</w:t>
        </w:r>
      </w:hyperlink>
      <w:r>
        <w:rPr>
          <w:lang w:val="it-IT"/>
        </w:rPr>
        <w:t>.</w:t>
      </w:r>
    </w:p>
  </w:comment>
  <w:comment w:id="83" w:author="Wagstaff, Camille" w:date="2025-02-13T00:11:00Z" w:initials="CW">
    <w:p w14:paraId="027EA4C8" w14:textId="02646FFA" w:rsidR="00F67D41" w:rsidRDefault="00F67D41" w:rsidP="00F67D41">
      <w:pPr>
        <w:pStyle w:val="CommentText"/>
      </w:pPr>
      <w:r>
        <w:rPr>
          <w:rStyle w:val="CommentReference"/>
        </w:rPr>
        <w:annotationRef/>
      </w:r>
      <w:r>
        <w:t>Need to reach out to Gina to ask if she published this...</w:t>
      </w:r>
    </w:p>
  </w:comment>
  <w:comment w:id="86" w:author="Wagstaff, Camille" w:date="2025-05-07T13:13:00Z" w:initials="CW">
    <w:p w14:paraId="2B774570" w14:textId="77777777" w:rsidR="000C5F0B" w:rsidRDefault="000C5F0B" w:rsidP="000C5F0B">
      <w:pPr>
        <w:pStyle w:val="CommentText"/>
      </w:pPr>
      <w:r>
        <w:rPr>
          <w:rStyle w:val="CommentReference"/>
        </w:rPr>
        <w:annotationRef/>
      </w:r>
      <w:r>
        <w:t>Ask riley about parameters for making the ridge plots</w:t>
      </w:r>
    </w:p>
  </w:comment>
  <w:comment w:id="87" w:author="Wagstaff, Camille" w:date="2025-05-07T13:14:00Z" w:initials="CW">
    <w:p w14:paraId="3C6F4B20" w14:textId="77777777" w:rsidR="000C5F0B" w:rsidRDefault="000C5F0B" w:rsidP="000C5F0B">
      <w:pPr>
        <w:pStyle w:val="CommentText"/>
      </w:pPr>
      <w:r>
        <w:rPr>
          <w:rStyle w:val="CommentReference"/>
        </w:rPr>
        <w:annotationRef/>
      </w:r>
      <w:r>
        <w:t>Ask riley about stats for determining infection evenness through out gut plants</w:t>
      </w:r>
    </w:p>
  </w:comment>
  <w:comment w:id="88" w:author="Wagstaff, Camille" w:date="2025-05-07T13:16:00Z" w:initials="CW">
    <w:p w14:paraId="716D57AB" w14:textId="77777777" w:rsidR="000C5F0B" w:rsidRDefault="000C5F0B" w:rsidP="000C5F0B">
      <w:pPr>
        <w:pStyle w:val="CommentText"/>
      </w:pPr>
      <w:r>
        <w:rPr>
          <w:rStyle w:val="CommentReference"/>
        </w:rPr>
        <w:annotationRef/>
      </w:r>
      <w:r>
        <w:t>Of all insects that have CPt, which percentage have which plants in guts, and for BCTV, and for co-</w:t>
      </w:r>
    </w:p>
  </w:comment>
  <w:comment w:id="89" w:author="Wagstaff, Camille" w:date="2025-05-07T13:17:00Z" w:initials="CW">
    <w:p w14:paraId="5129B28C" w14:textId="77777777" w:rsidR="000C5F0B" w:rsidRDefault="000C5F0B" w:rsidP="000C5F0B">
      <w:pPr>
        <w:pStyle w:val="CommentText"/>
      </w:pPr>
      <w:r>
        <w:rPr>
          <w:rStyle w:val="CommentReference"/>
        </w:rPr>
        <w:annotationRef/>
      </w:r>
      <w:r>
        <w:t>Apply statistics for across crop types = different distribution of pathogens</w:t>
      </w:r>
    </w:p>
  </w:comment>
  <w:comment w:id="90" w:author="Wagstaff, Camille" w:date="2025-05-07T13:18:00Z" w:initials="CW">
    <w:p w14:paraId="157AFE65" w14:textId="77777777" w:rsidR="000C5F0B" w:rsidRDefault="000C5F0B" w:rsidP="000C5F0B">
      <w:pPr>
        <w:pStyle w:val="CommentText"/>
      </w:pPr>
      <w:r>
        <w:rPr>
          <w:rStyle w:val="CommentReference"/>
        </w:rPr>
        <w:annotationRef/>
      </w:r>
      <w:r>
        <w:t>What stats did we use for seasonal trends?</w:t>
      </w:r>
    </w:p>
  </w:comment>
  <w:comment w:id="91" w:author="Wagstaff, Camille" w:date="2025-05-07T13:26:00Z" w:initials="CW">
    <w:p w14:paraId="6FA03772" w14:textId="77777777" w:rsidR="00B40A35" w:rsidRDefault="00B40A35" w:rsidP="00B40A35">
      <w:pPr>
        <w:pStyle w:val="CommentText"/>
      </w:pPr>
      <w:r>
        <w:rPr>
          <w:rStyle w:val="CommentReference"/>
        </w:rPr>
        <w:annotationRef/>
      </w:r>
      <w:r>
        <w:t xml:space="preserve">Mustards are yellow and can be picked up on satellite images. </w:t>
      </w:r>
    </w:p>
    <w:p w14:paraId="707BF68A" w14:textId="77777777" w:rsidR="00B40A35" w:rsidRDefault="00B40A35" w:rsidP="00B40A35">
      <w:pPr>
        <w:pStyle w:val="CommentText"/>
      </w:pPr>
      <w:r>
        <w:t>Mustards could be main spring host due to ability to OW/cold hardy and germinate early</w:t>
      </w:r>
    </w:p>
  </w:comment>
  <w:comment w:id="92" w:author="Wagstaff, Camille" w:date="2025-05-07T13:26:00Z" w:initials="CW">
    <w:p w14:paraId="5EADFC26" w14:textId="77777777" w:rsidR="00B40A35" w:rsidRDefault="00B40A35" w:rsidP="00B40A35">
      <w:pPr>
        <w:pStyle w:val="CommentText"/>
      </w:pPr>
      <w:r>
        <w:rPr>
          <w:rStyle w:val="CommentReference"/>
        </w:rPr>
        <w:annotationRef/>
      </w:r>
      <w:r>
        <w:t>Different feeding behavior</w:t>
      </w:r>
    </w:p>
  </w:comment>
  <w:comment w:id="93" w:author="Wagstaff, Camille" w:date="2025-05-07T13:27:00Z" w:initials="CW">
    <w:p w14:paraId="53AF2CEC" w14:textId="77777777" w:rsidR="00B40A35" w:rsidRDefault="00B40A35" w:rsidP="00B40A35">
      <w:pPr>
        <w:pStyle w:val="CommentText"/>
      </w:pPr>
      <w:r>
        <w:rPr>
          <w:rStyle w:val="CommentReference"/>
        </w:rPr>
        <w:annotationRef/>
      </w:r>
      <w:r>
        <w:t>Talk about why they might not be good as pathogen hosts</w:t>
      </w:r>
    </w:p>
  </w:comment>
  <w:comment w:id="94" w:author="Wagstaff, Camille" w:date="2025-05-07T13:27:00Z" w:initials="CW">
    <w:p w14:paraId="07AFE2AB" w14:textId="77777777" w:rsidR="00B40A35" w:rsidRDefault="00B40A35" w:rsidP="00B40A35">
      <w:pPr>
        <w:pStyle w:val="CommentText"/>
      </w:pPr>
      <w:r>
        <w:rPr>
          <w:rStyle w:val="CommentReference"/>
        </w:rPr>
        <w:annotationRef/>
      </w:r>
      <w:r>
        <w:t>More research needed to determine if trees pathogen host too?</w:t>
      </w:r>
    </w:p>
  </w:comment>
  <w:comment w:id="95" w:author="Wagstaff, Camille" w:date="2025-05-07T10:17:00Z" w:initials="CW">
    <w:p w14:paraId="0BAFBD77" w14:textId="54E70060" w:rsidR="001262DF" w:rsidRDefault="001262DF" w:rsidP="001262DF">
      <w:pPr>
        <w:pStyle w:val="CommentText"/>
      </w:pPr>
      <w:r>
        <w:rPr>
          <w:rStyle w:val="CommentReference"/>
        </w:rPr>
        <w:annotationRef/>
      </w:r>
      <w:r>
        <w:t>Need to ask Dave about what is wanted - Discussion contains most of this but could do percentages like Jillian’s paper</w:t>
      </w:r>
    </w:p>
  </w:comment>
  <w:comment w:id="96" w:author="Wagstaff, Camille" w:date="2025-05-07T13:28:00Z" w:initials="CW">
    <w:p w14:paraId="365C3E32" w14:textId="77777777" w:rsidR="005E296B" w:rsidRDefault="005E296B" w:rsidP="005E296B">
      <w:pPr>
        <w:pStyle w:val="CommentText"/>
      </w:pPr>
      <w:r>
        <w:rPr>
          <w:rStyle w:val="CommentReference"/>
        </w:rPr>
        <w:annotationRef/>
      </w:r>
      <w:r>
        <w:t>Add mode of transmission, why this might be</w:t>
      </w:r>
    </w:p>
  </w:comment>
  <w:comment w:id="97" w:author="Wagstaff, Camille" w:date="2025-05-07T13:28:00Z" w:initials="CW">
    <w:p w14:paraId="6ABFFE6A" w14:textId="77777777" w:rsidR="005E296B" w:rsidRDefault="005E296B" w:rsidP="005E296B">
      <w:pPr>
        <w:pStyle w:val="CommentText"/>
      </w:pPr>
      <w:r>
        <w:rPr>
          <w:rStyle w:val="CommentReference"/>
        </w:rPr>
        <w:annotationRef/>
      </w:r>
      <w:r>
        <w:t>Pathogen life cycle</w:t>
      </w:r>
    </w:p>
  </w:comment>
  <w:comment w:id="98" w:author="Wagstaff, Camille" w:date="2025-05-07T13:29:00Z" w:initials="CW">
    <w:p w14:paraId="10E672BB" w14:textId="77777777" w:rsidR="005E296B" w:rsidRDefault="005E296B" w:rsidP="005E296B">
      <w:pPr>
        <w:pStyle w:val="CommentText"/>
      </w:pPr>
      <w:r>
        <w:rPr>
          <w:rStyle w:val="CommentReference"/>
        </w:rPr>
        <w:annotationRef/>
      </w:r>
      <w:r>
        <w:t>Dilution effect?</w:t>
      </w:r>
    </w:p>
  </w:comment>
  <w:comment w:id="99" w:author="Wagstaff, Camille" w:date="2025-05-07T13:27:00Z" w:initials="CW">
    <w:p w14:paraId="5567E23D" w14:textId="4F272A46" w:rsidR="005E296B" w:rsidRDefault="005E296B" w:rsidP="005E296B">
      <w:pPr>
        <w:pStyle w:val="CommentText"/>
      </w:pPr>
      <w:r>
        <w:rPr>
          <w:rStyle w:val="CommentReference"/>
        </w:rPr>
        <w:annotationRef/>
      </w:r>
      <w:r>
        <w:t>Talk about rest of seasonality</w:t>
      </w:r>
    </w:p>
  </w:comment>
  <w:comment w:id="100" w:author="Wagstaff, Camille" w:date="2025-05-07T09:45:00Z" w:initials="CW">
    <w:p w14:paraId="07863FDB" w14:textId="4BD22844" w:rsidR="00583E58" w:rsidRDefault="00583E58" w:rsidP="00583E58">
      <w:pPr>
        <w:pStyle w:val="CommentText"/>
      </w:pPr>
      <w:r>
        <w:rPr>
          <w:rStyle w:val="CommentReference"/>
        </w:rPr>
        <w:annotationRef/>
      </w:r>
      <w:r>
        <w:t>This is from Jillian’s paper...can make new one like below but remove purple and green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E2621F2" w15:done="0"/>
  <w15:commentEx w15:paraId="08243577" w15:done="0"/>
  <w15:commentEx w15:paraId="59702D3C" w15:done="0"/>
  <w15:commentEx w15:paraId="4E8FCC11" w15:done="0"/>
  <w15:commentEx w15:paraId="3EC63BF4" w15:done="0"/>
  <w15:commentEx w15:paraId="5C890A6D" w15:done="0"/>
  <w15:commentEx w15:paraId="027EA4C8" w15:done="0"/>
  <w15:commentEx w15:paraId="2B774570" w15:done="0"/>
  <w15:commentEx w15:paraId="3C6F4B20" w15:paraIdParent="2B774570" w15:done="0"/>
  <w15:commentEx w15:paraId="716D57AB" w15:paraIdParent="2B774570" w15:done="0"/>
  <w15:commentEx w15:paraId="5129B28C" w15:paraIdParent="2B774570" w15:done="0"/>
  <w15:commentEx w15:paraId="157AFE65" w15:paraIdParent="2B774570" w15:done="0"/>
  <w15:commentEx w15:paraId="707BF68A" w15:done="0"/>
  <w15:commentEx w15:paraId="5EADFC26" w15:done="0"/>
  <w15:commentEx w15:paraId="53AF2CEC" w15:paraIdParent="5EADFC26" w15:done="0"/>
  <w15:commentEx w15:paraId="07AFE2AB" w15:done="0"/>
  <w15:commentEx w15:paraId="0BAFBD77" w15:done="0"/>
  <w15:commentEx w15:paraId="365C3E32" w15:done="0"/>
  <w15:commentEx w15:paraId="6ABFFE6A" w15:paraIdParent="365C3E32" w15:done="0"/>
  <w15:commentEx w15:paraId="10E672BB" w15:paraIdParent="365C3E32" w15:done="0"/>
  <w15:commentEx w15:paraId="5567E23D" w15:done="0"/>
  <w15:commentEx w15:paraId="07863F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F087370" w16cex:dateUtc="2025-04-30T21:25:00Z"/>
  <w16cex:commentExtensible w16cex:durableId="40C446EE" w16cex:dateUtc="2025-05-06T22:13:00Z"/>
  <w16cex:commentExtensible w16cex:durableId="10F61152" w16cex:dateUtc="2025-05-09T15:22:00Z"/>
  <w16cex:commentExtensible w16cex:durableId="6ADACA51" w16cex:dateUtc="2025-05-09T15:24:00Z"/>
  <w16cex:commentExtensible w16cex:durableId="258BDA20" w16cex:dateUtc="2025-05-09T15:55:00Z"/>
  <w16cex:commentExtensible w16cex:durableId="730D0C50" w16cex:dateUtc="2025-05-06T22:18:00Z"/>
  <w16cex:commentExtensible w16cex:durableId="56287EA8" w16cex:dateUtc="2025-02-13T08:11:00Z"/>
  <w16cex:commentExtensible w16cex:durableId="3218A991" w16cex:dateUtc="2025-05-07T20:13:00Z"/>
  <w16cex:commentExtensible w16cex:durableId="703BE1CB" w16cex:dateUtc="2025-05-07T20:14:00Z"/>
  <w16cex:commentExtensible w16cex:durableId="574D4704" w16cex:dateUtc="2025-05-07T20:16:00Z"/>
  <w16cex:commentExtensible w16cex:durableId="2D2C052D" w16cex:dateUtc="2025-05-07T20:17:00Z"/>
  <w16cex:commentExtensible w16cex:durableId="7C5F83EE" w16cex:dateUtc="2025-05-07T20:18:00Z"/>
  <w16cex:commentExtensible w16cex:durableId="3BB01827" w16cex:dateUtc="2025-05-07T20:26:00Z"/>
  <w16cex:commentExtensible w16cex:durableId="76ED6476" w16cex:dateUtc="2025-05-07T20:26:00Z"/>
  <w16cex:commentExtensible w16cex:durableId="12881B94" w16cex:dateUtc="2025-05-07T20:27:00Z"/>
  <w16cex:commentExtensible w16cex:durableId="328FB28C" w16cex:dateUtc="2025-05-07T20:27:00Z"/>
  <w16cex:commentExtensible w16cex:durableId="5636E5E6" w16cex:dateUtc="2025-05-07T17:17:00Z"/>
  <w16cex:commentExtensible w16cex:durableId="7DB28896" w16cex:dateUtc="2025-05-07T20:28:00Z"/>
  <w16cex:commentExtensible w16cex:durableId="3206C693" w16cex:dateUtc="2025-05-07T20:28:00Z"/>
  <w16cex:commentExtensible w16cex:durableId="6BAA7E7C" w16cex:dateUtc="2025-05-07T20:29:00Z"/>
  <w16cex:commentExtensible w16cex:durableId="0A754454" w16cex:dateUtc="2025-05-07T20:27:00Z"/>
  <w16cex:commentExtensible w16cex:durableId="2CC4C793" w16cex:dateUtc="2025-05-07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E2621F2" w16cid:durableId="5F087370"/>
  <w16cid:commentId w16cid:paraId="08243577" w16cid:durableId="40C446EE"/>
  <w16cid:commentId w16cid:paraId="59702D3C" w16cid:durableId="10F61152"/>
  <w16cid:commentId w16cid:paraId="4E8FCC11" w16cid:durableId="6ADACA51"/>
  <w16cid:commentId w16cid:paraId="3EC63BF4" w16cid:durableId="258BDA20"/>
  <w16cid:commentId w16cid:paraId="5C890A6D" w16cid:durableId="730D0C50"/>
  <w16cid:commentId w16cid:paraId="027EA4C8" w16cid:durableId="56287EA8"/>
  <w16cid:commentId w16cid:paraId="2B774570" w16cid:durableId="3218A991"/>
  <w16cid:commentId w16cid:paraId="3C6F4B20" w16cid:durableId="703BE1CB"/>
  <w16cid:commentId w16cid:paraId="716D57AB" w16cid:durableId="574D4704"/>
  <w16cid:commentId w16cid:paraId="5129B28C" w16cid:durableId="2D2C052D"/>
  <w16cid:commentId w16cid:paraId="157AFE65" w16cid:durableId="7C5F83EE"/>
  <w16cid:commentId w16cid:paraId="707BF68A" w16cid:durableId="3BB01827"/>
  <w16cid:commentId w16cid:paraId="5EADFC26" w16cid:durableId="76ED6476"/>
  <w16cid:commentId w16cid:paraId="53AF2CEC" w16cid:durableId="12881B94"/>
  <w16cid:commentId w16cid:paraId="07AFE2AB" w16cid:durableId="328FB28C"/>
  <w16cid:commentId w16cid:paraId="0BAFBD77" w16cid:durableId="5636E5E6"/>
  <w16cid:commentId w16cid:paraId="365C3E32" w16cid:durableId="7DB28896"/>
  <w16cid:commentId w16cid:paraId="6ABFFE6A" w16cid:durableId="3206C693"/>
  <w16cid:commentId w16cid:paraId="10E672BB" w16cid:durableId="6BAA7E7C"/>
  <w16cid:commentId w16cid:paraId="5567E23D" w16cid:durableId="0A754454"/>
  <w16cid:commentId w16cid:paraId="07863FDB" w16cid:durableId="2CC4C79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B701C"/>
    <w:multiLevelType w:val="hybridMultilevel"/>
    <w:tmpl w:val="859AF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D4222"/>
    <w:multiLevelType w:val="hybridMultilevel"/>
    <w:tmpl w:val="73C4C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AD01AC"/>
    <w:multiLevelType w:val="hybridMultilevel"/>
    <w:tmpl w:val="ACAA8742"/>
    <w:lvl w:ilvl="0" w:tplc="7EB4305C">
      <w:start w:val="1"/>
      <w:numFmt w:val="bullet"/>
      <w:lvlText w:val="•"/>
      <w:lvlJc w:val="left"/>
      <w:pPr>
        <w:tabs>
          <w:tab w:val="num" w:pos="720"/>
        </w:tabs>
        <w:ind w:left="720" w:hanging="360"/>
      </w:pPr>
      <w:rPr>
        <w:rFonts w:ascii="Arial" w:hAnsi="Arial" w:hint="default"/>
      </w:rPr>
    </w:lvl>
    <w:lvl w:ilvl="1" w:tplc="8FC4CC68" w:tentative="1">
      <w:start w:val="1"/>
      <w:numFmt w:val="bullet"/>
      <w:lvlText w:val="•"/>
      <w:lvlJc w:val="left"/>
      <w:pPr>
        <w:tabs>
          <w:tab w:val="num" w:pos="1440"/>
        </w:tabs>
        <w:ind w:left="1440" w:hanging="360"/>
      </w:pPr>
      <w:rPr>
        <w:rFonts w:ascii="Arial" w:hAnsi="Arial" w:hint="default"/>
      </w:rPr>
    </w:lvl>
    <w:lvl w:ilvl="2" w:tplc="53240162" w:tentative="1">
      <w:start w:val="1"/>
      <w:numFmt w:val="bullet"/>
      <w:lvlText w:val="•"/>
      <w:lvlJc w:val="left"/>
      <w:pPr>
        <w:tabs>
          <w:tab w:val="num" w:pos="2160"/>
        </w:tabs>
        <w:ind w:left="2160" w:hanging="360"/>
      </w:pPr>
      <w:rPr>
        <w:rFonts w:ascii="Arial" w:hAnsi="Arial" w:hint="default"/>
      </w:rPr>
    </w:lvl>
    <w:lvl w:ilvl="3" w:tplc="55FC1456" w:tentative="1">
      <w:start w:val="1"/>
      <w:numFmt w:val="bullet"/>
      <w:lvlText w:val="•"/>
      <w:lvlJc w:val="left"/>
      <w:pPr>
        <w:tabs>
          <w:tab w:val="num" w:pos="2880"/>
        </w:tabs>
        <w:ind w:left="2880" w:hanging="360"/>
      </w:pPr>
      <w:rPr>
        <w:rFonts w:ascii="Arial" w:hAnsi="Arial" w:hint="default"/>
      </w:rPr>
    </w:lvl>
    <w:lvl w:ilvl="4" w:tplc="883494A8" w:tentative="1">
      <w:start w:val="1"/>
      <w:numFmt w:val="bullet"/>
      <w:lvlText w:val="•"/>
      <w:lvlJc w:val="left"/>
      <w:pPr>
        <w:tabs>
          <w:tab w:val="num" w:pos="3600"/>
        </w:tabs>
        <w:ind w:left="3600" w:hanging="360"/>
      </w:pPr>
      <w:rPr>
        <w:rFonts w:ascii="Arial" w:hAnsi="Arial" w:hint="default"/>
      </w:rPr>
    </w:lvl>
    <w:lvl w:ilvl="5" w:tplc="6ADAAB54" w:tentative="1">
      <w:start w:val="1"/>
      <w:numFmt w:val="bullet"/>
      <w:lvlText w:val="•"/>
      <w:lvlJc w:val="left"/>
      <w:pPr>
        <w:tabs>
          <w:tab w:val="num" w:pos="4320"/>
        </w:tabs>
        <w:ind w:left="4320" w:hanging="360"/>
      </w:pPr>
      <w:rPr>
        <w:rFonts w:ascii="Arial" w:hAnsi="Arial" w:hint="default"/>
      </w:rPr>
    </w:lvl>
    <w:lvl w:ilvl="6" w:tplc="33BC0178" w:tentative="1">
      <w:start w:val="1"/>
      <w:numFmt w:val="bullet"/>
      <w:lvlText w:val="•"/>
      <w:lvlJc w:val="left"/>
      <w:pPr>
        <w:tabs>
          <w:tab w:val="num" w:pos="5040"/>
        </w:tabs>
        <w:ind w:left="5040" w:hanging="360"/>
      </w:pPr>
      <w:rPr>
        <w:rFonts w:ascii="Arial" w:hAnsi="Arial" w:hint="default"/>
      </w:rPr>
    </w:lvl>
    <w:lvl w:ilvl="7" w:tplc="914487E6" w:tentative="1">
      <w:start w:val="1"/>
      <w:numFmt w:val="bullet"/>
      <w:lvlText w:val="•"/>
      <w:lvlJc w:val="left"/>
      <w:pPr>
        <w:tabs>
          <w:tab w:val="num" w:pos="5760"/>
        </w:tabs>
        <w:ind w:left="5760" w:hanging="360"/>
      </w:pPr>
      <w:rPr>
        <w:rFonts w:ascii="Arial" w:hAnsi="Arial" w:hint="default"/>
      </w:rPr>
    </w:lvl>
    <w:lvl w:ilvl="8" w:tplc="2D8EE8E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BE27CBE"/>
    <w:multiLevelType w:val="hybridMultilevel"/>
    <w:tmpl w:val="B02E7D9A"/>
    <w:lvl w:ilvl="0" w:tplc="DA046FCA">
      <w:start w:val="1"/>
      <w:numFmt w:val="bullet"/>
      <w:lvlText w:val="•"/>
      <w:lvlJc w:val="left"/>
      <w:pPr>
        <w:tabs>
          <w:tab w:val="num" w:pos="720"/>
        </w:tabs>
        <w:ind w:left="720" w:hanging="360"/>
      </w:pPr>
      <w:rPr>
        <w:rFonts w:ascii="Arial" w:hAnsi="Arial" w:hint="default"/>
      </w:rPr>
    </w:lvl>
    <w:lvl w:ilvl="1" w:tplc="2DDE2DC6" w:tentative="1">
      <w:start w:val="1"/>
      <w:numFmt w:val="bullet"/>
      <w:lvlText w:val="•"/>
      <w:lvlJc w:val="left"/>
      <w:pPr>
        <w:tabs>
          <w:tab w:val="num" w:pos="1440"/>
        </w:tabs>
        <w:ind w:left="1440" w:hanging="360"/>
      </w:pPr>
      <w:rPr>
        <w:rFonts w:ascii="Arial" w:hAnsi="Arial" w:hint="default"/>
      </w:rPr>
    </w:lvl>
    <w:lvl w:ilvl="2" w:tplc="80E8C8C6" w:tentative="1">
      <w:start w:val="1"/>
      <w:numFmt w:val="bullet"/>
      <w:lvlText w:val="•"/>
      <w:lvlJc w:val="left"/>
      <w:pPr>
        <w:tabs>
          <w:tab w:val="num" w:pos="2160"/>
        </w:tabs>
        <w:ind w:left="2160" w:hanging="360"/>
      </w:pPr>
      <w:rPr>
        <w:rFonts w:ascii="Arial" w:hAnsi="Arial" w:hint="default"/>
      </w:rPr>
    </w:lvl>
    <w:lvl w:ilvl="3" w:tplc="ED8C9F46" w:tentative="1">
      <w:start w:val="1"/>
      <w:numFmt w:val="bullet"/>
      <w:lvlText w:val="•"/>
      <w:lvlJc w:val="left"/>
      <w:pPr>
        <w:tabs>
          <w:tab w:val="num" w:pos="2880"/>
        </w:tabs>
        <w:ind w:left="2880" w:hanging="360"/>
      </w:pPr>
      <w:rPr>
        <w:rFonts w:ascii="Arial" w:hAnsi="Arial" w:hint="default"/>
      </w:rPr>
    </w:lvl>
    <w:lvl w:ilvl="4" w:tplc="E6F02228" w:tentative="1">
      <w:start w:val="1"/>
      <w:numFmt w:val="bullet"/>
      <w:lvlText w:val="•"/>
      <w:lvlJc w:val="left"/>
      <w:pPr>
        <w:tabs>
          <w:tab w:val="num" w:pos="3600"/>
        </w:tabs>
        <w:ind w:left="3600" w:hanging="360"/>
      </w:pPr>
      <w:rPr>
        <w:rFonts w:ascii="Arial" w:hAnsi="Arial" w:hint="default"/>
      </w:rPr>
    </w:lvl>
    <w:lvl w:ilvl="5" w:tplc="C2A8213E" w:tentative="1">
      <w:start w:val="1"/>
      <w:numFmt w:val="bullet"/>
      <w:lvlText w:val="•"/>
      <w:lvlJc w:val="left"/>
      <w:pPr>
        <w:tabs>
          <w:tab w:val="num" w:pos="4320"/>
        </w:tabs>
        <w:ind w:left="4320" w:hanging="360"/>
      </w:pPr>
      <w:rPr>
        <w:rFonts w:ascii="Arial" w:hAnsi="Arial" w:hint="default"/>
      </w:rPr>
    </w:lvl>
    <w:lvl w:ilvl="6" w:tplc="8B444226" w:tentative="1">
      <w:start w:val="1"/>
      <w:numFmt w:val="bullet"/>
      <w:lvlText w:val="•"/>
      <w:lvlJc w:val="left"/>
      <w:pPr>
        <w:tabs>
          <w:tab w:val="num" w:pos="5040"/>
        </w:tabs>
        <w:ind w:left="5040" w:hanging="360"/>
      </w:pPr>
      <w:rPr>
        <w:rFonts w:ascii="Arial" w:hAnsi="Arial" w:hint="default"/>
      </w:rPr>
    </w:lvl>
    <w:lvl w:ilvl="7" w:tplc="3DC8B078" w:tentative="1">
      <w:start w:val="1"/>
      <w:numFmt w:val="bullet"/>
      <w:lvlText w:val="•"/>
      <w:lvlJc w:val="left"/>
      <w:pPr>
        <w:tabs>
          <w:tab w:val="num" w:pos="5760"/>
        </w:tabs>
        <w:ind w:left="5760" w:hanging="360"/>
      </w:pPr>
      <w:rPr>
        <w:rFonts w:ascii="Arial" w:hAnsi="Arial" w:hint="default"/>
      </w:rPr>
    </w:lvl>
    <w:lvl w:ilvl="8" w:tplc="67AE000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E9C2AEC"/>
    <w:multiLevelType w:val="hybridMultilevel"/>
    <w:tmpl w:val="D178A2DC"/>
    <w:lvl w:ilvl="0" w:tplc="8534A8FC">
      <w:start w:val="1"/>
      <w:numFmt w:val="bullet"/>
      <w:lvlText w:val="•"/>
      <w:lvlJc w:val="left"/>
      <w:pPr>
        <w:tabs>
          <w:tab w:val="num" w:pos="720"/>
        </w:tabs>
        <w:ind w:left="720" w:hanging="360"/>
      </w:pPr>
      <w:rPr>
        <w:rFonts w:ascii="Arial" w:hAnsi="Arial" w:hint="default"/>
      </w:rPr>
    </w:lvl>
    <w:lvl w:ilvl="1" w:tplc="80D6F18E" w:tentative="1">
      <w:start w:val="1"/>
      <w:numFmt w:val="bullet"/>
      <w:lvlText w:val="•"/>
      <w:lvlJc w:val="left"/>
      <w:pPr>
        <w:tabs>
          <w:tab w:val="num" w:pos="1440"/>
        </w:tabs>
        <w:ind w:left="1440" w:hanging="360"/>
      </w:pPr>
      <w:rPr>
        <w:rFonts w:ascii="Arial" w:hAnsi="Arial" w:hint="default"/>
      </w:rPr>
    </w:lvl>
    <w:lvl w:ilvl="2" w:tplc="98487896" w:tentative="1">
      <w:start w:val="1"/>
      <w:numFmt w:val="bullet"/>
      <w:lvlText w:val="•"/>
      <w:lvlJc w:val="left"/>
      <w:pPr>
        <w:tabs>
          <w:tab w:val="num" w:pos="2160"/>
        </w:tabs>
        <w:ind w:left="2160" w:hanging="360"/>
      </w:pPr>
      <w:rPr>
        <w:rFonts w:ascii="Arial" w:hAnsi="Arial" w:hint="default"/>
      </w:rPr>
    </w:lvl>
    <w:lvl w:ilvl="3" w:tplc="B052DDE4" w:tentative="1">
      <w:start w:val="1"/>
      <w:numFmt w:val="bullet"/>
      <w:lvlText w:val="•"/>
      <w:lvlJc w:val="left"/>
      <w:pPr>
        <w:tabs>
          <w:tab w:val="num" w:pos="2880"/>
        </w:tabs>
        <w:ind w:left="2880" w:hanging="360"/>
      </w:pPr>
      <w:rPr>
        <w:rFonts w:ascii="Arial" w:hAnsi="Arial" w:hint="default"/>
      </w:rPr>
    </w:lvl>
    <w:lvl w:ilvl="4" w:tplc="2E26BAA0" w:tentative="1">
      <w:start w:val="1"/>
      <w:numFmt w:val="bullet"/>
      <w:lvlText w:val="•"/>
      <w:lvlJc w:val="left"/>
      <w:pPr>
        <w:tabs>
          <w:tab w:val="num" w:pos="3600"/>
        </w:tabs>
        <w:ind w:left="3600" w:hanging="360"/>
      </w:pPr>
      <w:rPr>
        <w:rFonts w:ascii="Arial" w:hAnsi="Arial" w:hint="default"/>
      </w:rPr>
    </w:lvl>
    <w:lvl w:ilvl="5" w:tplc="3CBEA8FE" w:tentative="1">
      <w:start w:val="1"/>
      <w:numFmt w:val="bullet"/>
      <w:lvlText w:val="•"/>
      <w:lvlJc w:val="left"/>
      <w:pPr>
        <w:tabs>
          <w:tab w:val="num" w:pos="4320"/>
        </w:tabs>
        <w:ind w:left="4320" w:hanging="360"/>
      </w:pPr>
      <w:rPr>
        <w:rFonts w:ascii="Arial" w:hAnsi="Arial" w:hint="default"/>
      </w:rPr>
    </w:lvl>
    <w:lvl w:ilvl="6" w:tplc="CCC09A60" w:tentative="1">
      <w:start w:val="1"/>
      <w:numFmt w:val="bullet"/>
      <w:lvlText w:val="•"/>
      <w:lvlJc w:val="left"/>
      <w:pPr>
        <w:tabs>
          <w:tab w:val="num" w:pos="5040"/>
        </w:tabs>
        <w:ind w:left="5040" w:hanging="360"/>
      </w:pPr>
      <w:rPr>
        <w:rFonts w:ascii="Arial" w:hAnsi="Arial" w:hint="default"/>
      </w:rPr>
    </w:lvl>
    <w:lvl w:ilvl="7" w:tplc="CC4AB114" w:tentative="1">
      <w:start w:val="1"/>
      <w:numFmt w:val="bullet"/>
      <w:lvlText w:val="•"/>
      <w:lvlJc w:val="left"/>
      <w:pPr>
        <w:tabs>
          <w:tab w:val="num" w:pos="5760"/>
        </w:tabs>
        <w:ind w:left="5760" w:hanging="360"/>
      </w:pPr>
      <w:rPr>
        <w:rFonts w:ascii="Arial" w:hAnsi="Arial" w:hint="default"/>
      </w:rPr>
    </w:lvl>
    <w:lvl w:ilvl="8" w:tplc="E5B877F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3776041"/>
    <w:multiLevelType w:val="hybridMultilevel"/>
    <w:tmpl w:val="3BE06E82"/>
    <w:lvl w:ilvl="0" w:tplc="FED007E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A02349"/>
    <w:multiLevelType w:val="hybridMultilevel"/>
    <w:tmpl w:val="CDF4C1A8"/>
    <w:lvl w:ilvl="0" w:tplc="D96CA5F8">
      <w:start w:val="1"/>
      <w:numFmt w:val="bullet"/>
      <w:lvlText w:val="•"/>
      <w:lvlJc w:val="left"/>
      <w:pPr>
        <w:tabs>
          <w:tab w:val="num" w:pos="720"/>
        </w:tabs>
        <w:ind w:left="720" w:hanging="360"/>
      </w:pPr>
      <w:rPr>
        <w:rFonts w:ascii="Arial" w:hAnsi="Arial" w:hint="default"/>
      </w:rPr>
    </w:lvl>
    <w:lvl w:ilvl="1" w:tplc="B43C08E6" w:tentative="1">
      <w:start w:val="1"/>
      <w:numFmt w:val="bullet"/>
      <w:lvlText w:val="•"/>
      <w:lvlJc w:val="left"/>
      <w:pPr>
        <w:tabs>
          <w:tab w:val="num" w:pos="1440"/>
        </w:tabs>
        <w:ind w:left="1440" w:hanging="360"/>
      </w:pPr>
      <w:rPr>
        <w:rFonts w:ascii="Arial" w:hAnsi="Arial" w:hint="default"/>
      </w:rPr>
    </w:lvl>
    <w:lvl w:ilvl="2" w:tplc="C5D88DB6" w:tentative="1">
      <w:start w:val="1"/>
      <w:numFmt w:val="bullet"/>
      <w:lvlText w:val="•"/>
      <w:lvlJc w:val="left"/>
      <w:pPr>
        <w:tabs>
          <w:tab w:val="num" w:pos="2160"/>
        </w:tabs>
        <w:ind w:left="2160" w:hanging="360"/>
      </w:pPr>
      <w:rPr>
        <w:rFonts w:ascii="Arial" w:hAnsi="Arial" w:hint="default"/>
      </w:rPr>
    </w:lvl>
    <w:lvl w:ilvl="3" w:tplc="0826FE4A" w:tentative="1">
      <w:start w:val="1"/>
      <w:numFmt w:val="bullet"/>
      <w:lvlText w:val="•"/>
      <w:lvlJc w:val="left"/>
      <w:pPr>
        <w:tabs>
          <w:tab w:val="num" w:pos="2880"/>
        </w:tabs>
        <w:ind w:left="2880" w:hanging="360"/>
      </w:pPr>
      <w:rPr>
        <w:rFonts w:ascii="Arial" w:hAnsi="Arial" w:hint="default"/>
      </w:rPr>
    </w:lvl>
    <w:lvl w:ilvl="4" w:tplc="0FF6BB92" w:tentative="1">
      <w:start w:val="1"/>
      <w:numFmt w:val="bullet"/>
      <w:lvlText w:val="•"/>
      <w:lvlJc w:val="left"/>
      <w:pPr>
        <w:tabs>
          <w:tab w:val="num" w:pos="3600"/>
        </w:tabs>
        <w:ind w:left="3600" w:hanging="360"/>
      </w:pPr>
      <w:rPr>
        <w:rFonts w:ascii="Arial" w:hAnsi="Arial" w:hint="default"/>
      </w:rPr>
    </w:lvl>
    <w:lvl w:ilvl="5" w:tplc="4CD4F1D4" w:tentative="1">
      <w:start w:val="1"/>
      <w:numFmt w:val="bullet"/>
      <w:lvlText w:val="•"/>
      <w:lvlJc w:val="left"/>
      <w:pPr>
        <w:tabs>
          <w:tab w:val="num" w:pos="4320"/>
        </w:tabs>
        <w:ind w:left="4320" w:hanging="360"/>
      </w:pPr>
      <w:rPr>
        <w:rFonts w:ascii="Arial" w:hAnsi="Arial" w:hint="default"/>
      </w:rPr>
    </w:lvl>
    <w:lvl w:ilvl="6" w:tplc="DFB014A6" w:tentative="1">
      <w:start w:val="1"/>
      <w:numFmt w:val="bullet"/>
      <w:lvlText w:val="•"/>
      <w:lvlJc w:val="left"/>
      <w:pPr>
        <w:tabs>
          <w:tab w:val="num" w:pos="5040"/>
        </w:tabs>
        <w:ind w:left="5040" w:hanging="360"/>
      </w:pPr>
      <w:rPr>
        <w:rFonts w:ascii="Arial" w:hAnsi="Arial" w:hint="default"/>
      </w:rPr>
    </w:lvl>
    <w:lvl w:ilvl="7" w:tplc="6F9ABEAC" w:tentative="1">
      <w:start w:val="1"/>
      <w:numFmt w:val="bullet"/>
      <w:lvlText w:val="•"/>
      <w:lvlJc w:val="left"/>
      <w:pPr>
        <w:tabs>
          <w:tab w:val="num" w:pos="5760"/>
        </w:tabs>
        <w:ind w:left="5760" w:hanging="360"/>
      </w:pPr>
      <w:rPr>
        <w:rFonts w:ascii="Arial" w:hAnsi="Arial" w:hint="default"/>
      </w:rPr>
    </w:lvl>
    <w:lvl w:ilvl="8" w:tplc="8762428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46A66FC"/>
    <w:multiLevelType w:val="hybridMultilevel"/>
    <w:tmpl w:val="31F4E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FD3406"/>
    <w:multiLevelType w:val="hybridMultilevel"/>
    <w:tmpl w:val="03F41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6863198">
    <w:abstractNumId w:val="6"/>
  </w:num>
  <w:num w:numId="2" w16cid:durableId="1222256432">
    <w:abstractNumId w:val="3"/>
  </w:num>
  <w:num w:numId="3" w16cid:durableId="1516378462">
    <w:abstractNumId w:val="4"/>
  </w:num>
  <w:num w:numId="4" w16cid:durableId="1527131862">
    <w:abstractNumId w:val="8"/>
  </w:num>
  <w:num w:numId="5" w16cid:durableId="1278440238">
    <w:abstractNumId w:val="7"/>
  </w:num>
  <w:num w:numId="6" w16cid:durableId="54427604">
    <w:abstractNumId w:val="0"/>
  </w:num>
  <w:num w:numId="7" w16cid:durableId="1287276256">
    <w:abstractNumId w:val="2"/>
  </w:num>
  <w:num w:numId="8" w16cid:durableId="1680110991">
    <w:abstractNumId w:val="1"/>
  </w:num>
  <w:num w:numId="9" w16cid:durableId="104853172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agstaff, Camille">
    <w15:presenceInfo w15:providerId="AD" w15:userId="S::camille.wagstaff@wsu.edu::3f330f47-01a3-4791-a5ac-19e36e206b90"/>
  </w15:person>
  <w15:person w15:author="Anderson, Riley Morgan">
    <w15:presenceInfo w15:providerId="AD" w15:userId="S::riley.m.anderson@wsu.edu::0e34af02-73d3-4d40-a8cc-7926eb7d7c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9BD"/>
    <w:rsid w:val="0000114C"/>
    <w:rsid w:val="0002379F"/>
    <w:rsid w:val="00025DF1"/>
    <w:rsid w:val="00052159"/>
    <w:rsid w:val="00067813"/>
    <w:rsid w:val="0008597D"/>
    <w:rsid w:val="000A44D7"/>
    <w:rsid w:val="000B2D75"/>
    <w:rsid w:val="000B2F46"/>
    <w:rsid w:val="000C3261"/>
    <w:rsid w:val="000C5F0B"/>
    <w:rsid w:val="000D234B"/>
    <w:rsid w:val="000D5040"/>
    <w:rsid w:val="000F6DE9"/>
    <w:rsid w:val="0012138A"/>
    <w:rsid w:val="0012197D"/>
    <w:rsid w:val="001262DF"/>
    <w:rsid w:val="0012788E"/>
    <w:rsid w:val="00147B1C"/>
    <w:rsid w:val="001500D2"/>
    <w:rsid w:val="0017489D"/>
    <w:rsid w:val="001854EB"/>
    <w:rsid w:val="0019561A"/>
    <w:rsid w:val="001A3865"/>
    <w:rsid w:val="001A6700"/>
    <w:rsid w:val="001C6A75"/>
    <w:rsid w:val="001C7A73"/>
    <w:rsid w:val="001F1346"/>
    <w:rsid w:val="00210DA8"/>
    <w:rsid w:val="002140EC"/>
    <w:rsid w:val="00214FB6"/>
    <w:rsid w:val="00234C82"/>
    <w:rsid w:val="00243225"/>
    <w:rsid w:val="00244389"/>
    <w:rsid w:val="002637D9"/>
    <w:rsid w:val="00276DB5"/>
    <w:rsid w:val="002A177C"/>
    <w:rsid w:val="002A22D6"/>
    <w:rsid w:val="002A474A"/>
    <w:rsid w:val="002D053D"/>
    <w:rsid w:val="002E169D"/>
    <w:rsid w:val="00300EEC"/>
    <w:rsid w:val="00307ECB"/>
    <w:rsid w:val="00336DA6"/>
    <w:rsid w:val="003410BE"/>
    <w:rsid w:val="00357115"/>
    <w:rsid w:val="00374B7D"/>
    <w:rsid w:val="00394FE4"/>
    <w:rsid w:val="003A6829"/>
    <w:rsid w:val="003B79DC"/>
    <w:rsid w:val="003C4159"/>
    <w:rsid w:val="003D0607"/>
    <w:rsid w:val="003D4F8C"/>
    <w:rsid w:val="003E4ACB"/>
    <w:rsid w:val="00433C6B"/>
    <w:rsid w:val="004457A7"/>
    <w:rsid w:val="00451A30"/>
    <w:rsid w:val="0045722A"/>
    <w:rsid w:val="0046213C"/>
    <w:rsid w:val="00466A40"/>
    <w:rsid w:val="00481E61"/>
    <w:rsid w:val="004854B8"/>
    <w:rsid w:val="004F4320"/>
    <w:rsid w:val="0053202A"/>
    <w:rsid w:val="00565281"/>
    <w:rsid w:val="005708CD"/>
    <w:rsid w:val="00582281"/>
    <w:rsid w:val="00583E58"/>
    <w:rsid w:val="005A2183"/>
    <w:rsid w:val="005A2B3C"/>
    <w:rsid w:val="005B3870"/>
    <w:rsid w:val="005E296B"/>
    <w:rsid w:val="005E7C7E"/>
    <w:rsid w:val="005F5400"/>
    <w:rsid w:val="006118E4"/>
    <w:rsid w:val="006364A3"/>
    <w:rsid w:val="006369D4"/>
    <w:rsid w:val="00640E7F"/>
    <w:rsid w:val="00660EE5"/>
    <w:rsid w:val="00671304"/>
    <w:rsid w:val="00682875"/>
    <w:rsid w:val="00685FA8"/>
    <w:rsid w:val="0069707A"/>
    <w:rsid w:val="006C4B64"/>
    <w:rsid w:val="006F4A02"/>
    <w:rsid w:val="00700994"/>
    <w:rsid w:val="00703B7E"/>
    <w:rsid w:val="00723F90"/>
    <w:rsid w:val="00731945"/>
    <w:rsid w:val="00763CFE"/>
    <w:rsid w:val="007717CB"/>
    <w:rsid w:val="007741CF"/>
    <w:rsid w:val="007870E8"/>
    <w:rsid w:val="007D22AF"/>
    <w:rsid w:val="007E6C50"/>
    <w:rsid w:val="007F419E"/>
    <w:rsid w:val="00804731"/>
    <w:rsid w:val="0080688C"/>
    <w:rsid w:val="008363FF"/>
    <w:rsid w:val="00852702"/>
    <w:rsid w:val="00852AD6"/>
    <w:rsid w:val="00853D64"/>
    <w:rsid w:val="008703A6"/>
    <w:rsid w:val="00873105"/>
    <w:rsid w:val="00877E9B"/>
    <w:rsid w:val="008B4649"/>
    <w:rsid w:val="008C7443"/>
    <w:rsid w:val="008F2284"/>
    <w:rsid w:val="0090537B"/>
    <w:rsid w:val="00906DF9"/>
    <w:rsid w:val="00913A93"/>
    <w:rsid w:val="009200C0"/>
    <w:rsid w:val="00920434"/>
    <w:rsid w:val="00923023"/>
    <w:rsid w:val="009264C9"/>
    <w:rsid w:val="0093344A"/>
    <w:rsid w:val="0093472A"/>
    <w:rsid w:val="00943A10"/>
    <w:rsid w:val="00951CD8"/>
    <w:rsid w:val="00970D96"/>
    <w:rsid w:val="00972BFE"/>
    <w:rsid w:val="00973843"/>
    <w:rsid w:val="009B4B26"/>
    <w:rsid w:val="009C09C8"/>
    <w:rsid w:val="009C229D"/>
    <w:rsid w:val="009C631F"/>
    <w:rsid w:val="009D3416"/>
    <w:rsid w:val="009F0116"/>
    <w:rsid w:val="00A043B5"/>
    <w:rsid w:val="00A24945"/>
    <w:rsid w:val="00A26AFA"/>
    <w:rsid w:val="00A275F8"/>
    <w:rsid w:val="00A27B9A"/>
    <w:rsid w:val="00A92F52"/>
    <w:rsid w:val="00A950A9"/>
    <w:rsid w:val="00A96D24"/>
    <w:rsid w:val="00AD039E"/>
    <w:rsid w:val="00AE2D6F"/>
    <w:rsid w:val="00AF527F"/>
    <w:rsid w:val="00AF738E"/>
    <w:rsid w:val="00AF7B6D"/>
    <w:rsid w:val="00B062F5"/>
    <w:rsid w:val="00B21F1D"/>
    <w:rsid w:val="00B2323E"/>
    <w:rsid w:val="00B379BD"/>
    <w:rsid w:val="00B40A35"/>
    <w:rsid w:val="00B472FC"/>
    <w:rsid w:val="00B63717"/>
    <w:rsid w:val="00B873F0"/>
    <w:rsid w:val="00BB5B31"/>
    <w:rsid w:val="00BC7D56"/>
    <w:rsid w:val="00BD2921"/>
    <w:rsid w:val="00C03D10"/>
    <w:rsid w:val="00C114B4"/>
    <w:rsid w:val="00C14131"/>
    <w:rsid w:val="00C21D31"/>
    <w:rsid w:val="00C2300F"/>
    <w:rsid w:val="00C27632"/>
    <w:rsid w:val="00C62D3B"/>
    <w:rsid w:val="00C76F76"/>
    <w:rsid w:val="00C830EE"/>
    <w:rsid w:val="00CA2CB3"/>
    <w:rsid w:val="00CB3954"/>
    <w:rsid w:val="00CB49DB"/>
    <w:rsid w:val="00CD777D"/>
    <w:rsid w:val="00D06ED8"/>
    <w:rsid w:val="00D06F30"/>
    <w:rsid w:val="00D1550C"/>
    <w:rsid w:val="00D17A90"/>
    <w:rsid w:val="00D2791B"/>
    <w:rsid w:val="00D32FEC"/>
    <w:rsid w:val="00D51AA3"/>
    <w:rsid w:val="00D52754"/>
    <w:rsid w:val="00D76D9B"/>
    <w:rsid w:val="00D812AD"/>
    <w:rsid w:val="00D9256F"/>
    <w:rsid w:val="00DB36DA"/>
    <w:rsid w:val="00DB43A0"/>
    <w:rsid w:val="00E15626"/>
    <w:rsid w:val="00E162AE"/>
    <w:rsid w:val="00E21B28"/>
    <w:rsid w:val="00E2690B"/>
    <w:rsid w:val="00EB0251"/>
    <w:rsid w:val="00EB1A48"/>
    <w:rsid w:val="00EE7164"/>
    <w:rsid w:val="00F04FA3"/>
    <w:rsid w:val="00F05942"/>
    <w:rsid w:val="00F158FD"/>
    <w:rsid w:val="00F422AC"/>
    <w:rsid w:val="00F67D41"/>
    <w:rsid w:val="00F76A18"/>
    <w:rsid w:val="00FA3458"/>
    <w:rsid w:val="00FC70FB"/>
    <w:rsid w:val="00FE619C"/>
    <w:rsid w:val="00FE7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3D860"/>
  <w15:chartTrackingRefBased/>
  <w15:docId w15:val="{4E4D3EC7-7A7A-4553-93C7-30BAAFFAE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9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79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79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79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79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79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9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9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9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9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79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79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79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79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79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9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9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9BD"/>
    <w:rPr>
      <w:rFonts w:eastAsiaTheme="majorEastAsia" w:cstheme="majorBidi"/>
      <w:color w:val="272727" w:themeColor="text1" w:themeTint="D8"/>
    </w:rPr>
  </w:style>
  <w:style w:type="paragraph" w:styleId="Title">
    <w:name w:val="Title"/>
    <w:basedOn w:val="Normal"/>
    <w:next w:val="Normal"/>
    <w:link w:val="TitleChar"/>
    <w:uiPriority w:val="10"/>
    <w:qFormat/>
    <w:rsid w:val="00B379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9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9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9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9BD"/>
    <w:pPr>
      <w:spacing w:before="160"/>
      <w:jc w:val="center"/>
    </w:pPr>
    <w:rPr>
      <w:i/>
      <w:iCs/>
      <w:color w:val="404040" w:themeColor="text1" w:themeTint="BF"/>
    </w:rPr>
  </w:style>
  <w:style w:type="character" w:customStyle="1" w:styleId="QuoteChar">
    <w:name w:val="Quote Char"/>
    <w:basedOn w:val="DefaultParagraphFont"/>
    <w:link w:val="Quote"/>
    <w:uiPriority w:val="29"/>
    <w:rsid w:val="00B379BD"/>
    <w:rPr>
      <w:i/>
      <w:iCs/>
      <w:color w:val="404040" w:themeColor="text1" w:themeTint="BF"/>
    </w:rPr>
  </w:style>
  <w:style w:type="paragraph" w:styleId="ListParagraph">
    <w:name w:val="List Paragraph"/>
    <w:basedOn w:val="Normal"/>
    <w:uiPriority w:val="34"/>
    <w:qFormat/>
    <w:rsid w:val="00B379BD"/>
    <w:pPr>
      <w:ind w:left="720"/>
      <w:contextualSpacing/>
    </w:pPr>
  </w:style>
  <w:style w:type="character" w:styleId="IntenseEmphasis">
    <w:name w:val="Intense Emphasis"/>
    <w:basedOn w:val="DefaultParagraphFont"/>
    <w:uiPriority w:val="21"/>
    <w:qFormat/>
    <w:rsid w:val="00B379BD"/>
    <w:rPr>
      <w:i/>
      <w:iCs/>
      <w:color w:val="2F5496" w:themeColor="accent1" w:themeShade="BF"/>
    </w:rPr>
  </w:style>
  <w:style w:type="paragraph" w:styleId="IntenseQuote">
    <w:name w:val="Intense Quote"/>
    <w:basedOn w:val="Normal"/>
    <w:next w:val="Normal"/>
    <w:link w:val="IntenseQuoteChar"/>
    <w:uiPriority w:val="30"/>
    <w:qFormat/>
    <w:rsid w:val="00B379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79BD"/>
    <w:rPr>
      <w:i/>
      <w:iCs/>
      <w:color w:val="2F5496" w:themeColor="accent1" w:themeShade="BF"/>
    </w:rPr>
  </w:style>
  <w:style w:type="character" w:styleId="IntenseReference">
    <w:name w:val="Intense Reference"/>
    <w:basedOn w:val="DefaultParagraphFont"/>
    <w:uiPriority w:val="32"/>
    <w:qFormat/>
    <w:rsid w:val="00B379BD"/>
    <w:rPr>
      <w:b/>
      <w:bCs/>
      <w:smallCaps/>
      <w:color w:val="2F5496" w:themeColor="accent1" w:themeShade="BF"/>
      <w:spacing w:val="5"/>
    </w:rPr>
  </w:style>
  <w:style w:type="character" w:customStyle="1" w:styleId="normaltextrun">
    <w:name w:val="normaltextrun"/>
    <w:basedOn w:val="DefaultParagraphFont"/>
    <w:rsid w:val="00943A10"/>
  </w:style>
  <w:style w:type="paragraph" w:customStyle="1" w:styleId="paragraph">
    <w:name w:val="paragraph"/>
    <w:basedOn w:val="Normal"/>
    <w:rsid w:val="00943A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5A2183"/>
    <w:rPr>
      <w:sz w:val="16"/>
      <w:szCs w:val="16"/>
    </w:rPr>
  </w:style>
  <w:style w:type="paragraph" w:styleId="CommentText">
    <w:name w:val="annotation text"/>
    <w:basedOn w:val="Normal"/>
    <w:link w:val="CommentTextChar"/>
    <w:uiPriority w:val="99"/>
    <w:unhideWhenUsed/>
    <w:rsid w:val="005A2183"/>
    <w:pPr>
      <w:spacing w:line="240" w:lineRule="auto"/>
    </w:pPr>
    <w:rPr>
      <w:sz w:val="20"/>
      <w:szCs w:val="20"/>
    </w:rPr>
  </w:style>
  <w:style w:type="character" w:customStyle="1" w:styleId="CommentTextChar">
    <w:name w:val="Comment Text Char"/>
    <w:basedOn w:val="DefaultParagraphFont"/>
    <w:link w:val="CommentText"/>
    <w:uiPriority w:val="99"/>
    <w:rsid w:val="005A2183"/>
    <w:rPr>
      <w:sz w:val="20"/>
      <w:szCs w:val="20"/>
    </w:rPr>
  </w:style>
  <w:style w:type="paragraph" w:styleId="Caption">
    <w:name w:val="caption"/>
    <w:basedOn w:val="Normal"/>
    <w:next w:val="Normal"/>
    <w:uiPriority w:val="35"/>
    <w:unhideWhenUsed/>
    <w:qFormat/>
    <w:rsid w:val="00EB0251"/>
    <w:pPr>
      <w:spacing w:after="200" w:line="240" w:lineRule="auto"/>
    </w:pPr>
    <w:rPr>
      <w:i/>
      <w:iCs/>
      <w:color w:val="44546A" w:themeColor="text2"/>
      <w:kern w:val="0"/>
      <w:sz w:val="18"/>
      <w:szCs w:val="18"/>
      <w14:ligatures w14:val="none"/>
    </w:rPr>
  </w:style>
  <w:style w:type="character" w:customStyle="1" w:styleId="eop">
    <w:name w:val="eop"/>
    <w:basedOn w:val="DefaultParagraphFont"/>
    <w:rsid w:val="00EB0251"/>
  </w:style>
  <w:style w:type="character" w:customStyle="1" w:styleId="cf01">
    <w:name w:val="cf01"/>
    <w:basedOn w:val="DefaultParagraphFont"/>
    <w:rsid w:val="00EB0251"/>
    <w:rPr>
      <w:rFonts w:ascii="Segoe UI" w:hAnsi="Segoe UI" w:cs="Segoe UI" w:hint="default"/>
      <w:sz w:val="18"/>
      <w:szCs w:val="18"/>
    </w:rPr>
  </w:style>
  <w:style w:type="character" w:customStyle="1" w:styleId="lrzxr">
    <w:name w:val="lrzxr"/>
    <w:basedOn w:val="DefaultParagraphFont"/>
    <w:rsid w:val="00EB0251"/>
  </w:style>
  <w:style w:type="paragraph" w:customStyle="1" w:styleId="xmsonormal">
    <w:name w:val="x_msonormal"/>
    <w:basedOn w:val="Normal"/>
    <w:rsid w:val="00EB02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2300F"/>
    <w:rPr>
      <w:color w:val="0563C1" w:themeColor="hyperlink"/>
      <w:u w:val="single"/>
    </w:rPr>
  </w:style>
  <w:style w:type="character" w:styleId="UnresolvedMention">
    <w:name w:val="Unresolved Mention"/>
    <w:basedOn w:val="DefaultParagraphFont"/>
    <w:uiPriority w:val="99"/>
    <w:semiHidden/>
    <w:unhideWhenUsed/>
    <w:rsid w:val="00C2300F"/>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9D3416"/>
    <w:rPr>
      <w:b/>
      <w:bCs/>
    </w:rPr>
  </w:style>
  <w:style w:type="character" w:customStyle="1" w:styleId="CommentSubjectChar">
    <w:name w:val="Comment Subject Char"/>
    <w:basedOn w:val="CommentTextChar"/>
    <w:link w:val="CommentSubject"/>
    <w:uiPriority w:val="99"/>
    <w:semiHidden/>
    <w:rsid w:val="009D3416"/>
    <w:rPr>
      <w:b/>
      <w:bCs/>
      <w:sz w:val="20"/>
      <w:szCs w:val="20"/>
    </w:rPr>
  </w:style>
  <w:style w:type="paragraph" w:styleId="NormalWeb">
    <w:name w:val="Normal (Web)"/>
    <w:basedOn w:val="Normal"/>
    <w:uiPriority w:val="99"/>
    <w:semiHidden/>
    <w:unhideWhenUsed/>
    <w:rsid w:val="009D34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ineNumber">
    <w:name w:val="line number"/>
    <w:basedOn w:val="DefaultParagraphFont"/>
    <w:uiPriority w:val="99"/>
    <w:semiHidden/>
    <w:unhideWhenUsed/>
    <w:rsid w:val="003D4F8C"/>
  </w:style>
  <w:style w:type="paragraph" w:styleId="Revision">
    <w:name w:val="Revision"/>
    <w:hidden/>
    <w:uiPriority w:val="99"/>
    <w:semiHidden/>
    <w:rsid w:val="000859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5369">
      <w:bodyDiv w:val="1"/>
      <w:marLeft w:val="0"/>
      <w:marRight w:val="0"/>
      <w:marTop w:val="0"/>
      <w:marBottom w:val="0"/>
      <w:divBdr>
        <w:top w:val="none" w:sz="0" w:space="0" w:color="auto"/>
        <w:left w:val="none" w:sz="0" w:space="0" w:color="auto"/>
        <w:bottom w:val="none" w:sz="0" w:space="0" w:color="auto"/>
        <w:right w:val="none" w:sz="0" w:space="0" w:color="auto"/>
      </w:divBdr>
    </w:div>
    <w:div w:id="124351825">
      <w:bodyDiv w:val="1"/>
      <w:marLeft w:val="0"/>
      <w:marRight w:val="0"/>
      <w:marTop w:val="0"/>
      <w:marBottom w:val="0"/>
      <w:divBdr>
        <w:top w:val="none" w:sz="0" w:space="0" w:color="auto"/>
        <w:left w:val="none" w:sz="0" w:space="0" w:color="auto"/>
        <w:bottom w:val="none" w:sz="0" w:space="0" w:color="auto"/>
        <w:right w:val="none" w:sz="0" w:space="0" w:color="auto"/>
      </w:divBdr>
      <w:divsChild>
        <w:div w:id="2087530059">
          <w:marLeft w:val="0"/>
          <w:marRight w:val="0"/>
          <w:marTop w:val="0"/>
          <w:marBottom w:val="0"/>
          <w:divBdr>
            <w:top w:val="none" w:sz="0" w:space="0" w:color="auto"/>
            <w:left w:val="none" w:sz="0" w:space="0" w:color="auto"/>
            <w:bottom w:val="none" w:sz="0" w:space="0" w:color="auto"/>
            <w:right w:val="none" w:sz="0" w:space="0" w:color="auto"/>
          </w:divBdr>
        </w:div>
      </w:divsChild>
    </w:div>
    <w:div w:id="142699221">
      <w:bodyDiv w:val="1"/>
      <w:marLeft w:val="0"/>
      <w:marRight w:val="0"/>
      <w:marTop w:val="0"/>
      <w:marBottom w:val="0"/>
      <w:divBdr>
        <w:top w:val="none" w:sz="0" w:space="0" w:color="auto"/>
        <w:left w:val="none" w:sz="0" w:space="0" w:color="auto"/>
        <w:bottom w:val="none" w:sz="0" w:space="0" w:color="auto"/>
        <w:right w:val="none" w:sz="0" w:space="0" w:color="auto"/>
      </w:divBdr>
    </w:div>
    <w:div w:id="184946388">
      <w:bodyDiv w:val="1"/>
      <w:marLeft w:val="0"/>
      <w:marRight w:val="0"/>
      <w:marTop w:val="0"/>
      <w:marBottom w:val="0"/>
      <w:divBdr>
        <w:top w:val="none" w:sz="0" w:space="0" w:color="auto"/>
        <w:left w:val="none" w:sz="0" w:space="0" w:color="auto"/>
        <w:bottom w:val="none" w:sz="0" w:space="0" w:color="auto"/>
        <w:right w:val="none" w:sz="0" w:space="0" w:color="auto"/>
      </w:divBdr>
      <w:divsChild>
        <w:div w:id="628587872">
          <w:marLeft w:val="0"/>
          <w:marRight w:val="0"/>
          <w:marTop w:val="0"/>
          <w:marBottom w:val="0"/>
          <w:divBdr>
            <w:top w:val="none" w:sz="0" w:space="0" w:color="auto"/>
            <w:left w:val="none" w:sz="0" w:space="0" w:color="auto"/>
            <w:bottom w:val="none" w:sz="0" w:space="0" w:color="auto"/>
            <w:right w:val="none" w:sz="0" w:space="0" w:color="auto"/>
          </w:divBdr>
        </w:div>
      </w:divsChild>
    </w:div>
    <w:div w:id="250741287">
      <w:bodyDiv w:val="1"/>
      <w:marLeft w:val="0"/>
      <w:marRight w:val="0"/>
      <w:marTop w:val="0"/>
      <w:marBottom w:val="0"/>
      <w:divBdr>
        <w:top w:val="none" w:sz="0" w:space="0" w:color="auto"/>
        <w:left w:val="none" w:sz="0" w:space="0" w:color="auto"/>
        <w:bottom w:val="none" w:sz="0" w:space="0" w:color="auto"/>
        <w:right w:val="none" w:sz="0" w:space="0" w:color="auto"/>
      </w:divBdr>
    </w:div>
    <w:div w:id="310017376">
      <w:bodyDiv w:val="1"/>
      <w:marLeft w:val="0"/>
      <w:marRight w:val="0"/>
      <w:marTop w:val="0"/>
      <w:marBottom w:val="0"/>
      <w:divBdr>
        <w:top w:val="none" w:sz="0" w:space="0" w:color="auto"/>
        <w:left w:val="none" w:sz="0" w:space="0" w:color="auto"/>
        <w:bottom w:val="none" w:sz="0" w:space="0" w:color="auto"/>
        <w:right w:val="none" w:sz="0" w:space="0" w:color="auto"/>
      </w:divBdr>
    </w:div>
    <w:div w:id="328021283">
      <w:bodyDiv w:val="1"/>
      <w:marLeft w:val="0"/>
      <w:marRight w:val="0"/>
      <w:marTop w:val="0"/>
      <w:marBottom w:val="0"/>
      <w:divBdr>
        <w:top w:val="none" w:sz="0" w:space="0" w:color="auto"/>
        <w:left w:val="none" w:sz="0" w:space="0" w:color="auto"/>
        <w:bottom w:val="none" w:sz="0" w:space="0" w:color="auto"/>
        <w:right w:val="none" w:sz="0" w:space="0" w:color="auto"/>
      </w:divBdr>
    </w:div>
    <w:div w:id="353583157">
      <w:bodyDiv w:val="1"/>
      <w:marLeft w:val="0"/>
      <w:marRight w:val="0"/>
      <w:marTop w:val="0"/>
      <w:marBottom w:val="0"/>
      <w:divBdr>
        <w:top w:val="none" w:sz="0" w:space="0" w:color="auto"/>
        <w:left w:val="none" w:sz="0" w:space="0" w:color="auto"/>
        <w:bottom w:val="none" w:sz="0" w:space="0" w:color="auto"/>
        <w:right w:val="none" w:sz="0" w:space="0" w:color="auto"/>
      </w:divBdr>
    </w:div>
    <w:div w:id="442193376">
      <w:bodyDiv w:val="1"/>
      <w:marLeft w:val="0"/>
      <w:marRight w:val="0"/>
      <w:marTop w:val="0"/>
      <w:marBottom w:val="0"/>
      <w:divBdr>
        <w:top w:val="none" w:sz="0" w:space="0" w:color="auto"/>
        <w:left w:val="none" w:sz="0" w:space="0" w:color="auto"/>
        <w:bottom w:val="none" w:sz="0" w:space="0" w:color="auto"/>
        <w:right w:val="none" w:sz="0" w:space="0" w:color="auto"/>
      </w:divBdr>
    </w:div>
    <w:div w:id="485130077">
      <w:bodyDiv w:val="1"/>
      <w:marLeft w:val="0"/>
      <w:marRight w:val="0"/>
      <w:marTop w:val="0"/>
      <w:marBottom w:val="0"/>
      <w:divBdr>
        <w:top w:val="none" w:sz="0" w:space="0" w:color="auto"/>
        <w:left w:val="none" w:sz="0" w:space="0" w:color="auto"/>
        <w:bottom w:val="none" w:sz="0" w:space="0" w:color="auto"/>
        <w:right w:val="none" w:sz="0" w:space="0" w:color="auto"/>
      </w:divBdr>
    </w:div>
    <w:div w:id="500124882">
      <w:bodyDiv w:val="1"/>
      <w:marLeft w:val="0"/>
      <w:marRight w:val="0"/>
      <w:marTop w:val="0"/>
      <w:marBottom w:val="0"/>
      <w:divBdr>
        <w:top w:val="none" w:sz="0" w:space="0" w:color="auto"/>
        <w:left w:val="none" w:sz="0" w:space="0" w:color="auto"/>
        <w:bottom w:val="none" w:sz="0" w:space="0" w:color="auto"/>
        <w:right w:val="none" w:sz="0" w:space="0" w:color="auto"/>
      </w:divBdr>
    </w:div>
    <w:div w:id="541285985">
      <w:bodyDiv w:val="1"/>
      <w:marLeft w:val="0"/>
      <w:marRight w:val="0"/>
      <w:marTop w:val="0"/>
      <w:marBottom w:val="0"/>
      <w:divBdr>
        <w:top w:val="none" w:sz="0" w:space="0" w:color="auto"/>
        <w:left w:val="none" w:sz="0" w:space="0" w:color="auto"/>
        <w:bottom w:val="none" w:sz="0" w:space="0" w:color="auto"/>
        <w:right w:val="none" w:sz="0" w:space="0" w:color="auto"/>
      </w:divBdr>
    </w:div>
    <w:div w:id="576718103">
      <w:bodyDiv w:val="1"/>
      <w:marLeft w:val="0"/>
      <w:marRight w:val="0"/>
      <w:marTop w:val="0"/>
      <w:marBottom w:val="0"/>
      <w:divBdr>
        <w:top w:val="none" w:sz="0" w:space="0" w:color="auto"/>
        <w:left w:val="none" w:sz="0" w:space="0" w:color="auto"/>
        <w:bottom w:val="none" w:sz="0" w:space="0" w:color="auto"/>
        <w:right w:val="none" w:sz="0" w:space="0" w:color="auto"/>
      </w:divBdr>
    </w:div>
    <w:div w:id="584461637">
      <w:bodyDiv w:val="1"/>
      <w:marLeft w:val="0"/>
      <w:marRight w:val="0"/>
      <w:marTop w:val="0"/>
      <w:marBottom w:val="0"/>
      <w:divBdr>
        <w:top w:val="none" w:sz="0" w:space="0" w:color="auto"/>
        <w:left w:val="none" w:sz="0" w:space="0" w:color="auto"/>
        <w:bottom w:val="none" w:sz="0" w:space="0" w:color="auto"/>
        <w:right w:val="none" w:sz="0" w:space="0" w:color="auto"/>
      </w:divBdr>
    </w:div>
    <w:div w:id="600259865">
      <w:bodyDiv w:val="1"/>
      <w:marLeft w:val="0"/>
      <w:marRight w:val="0"/>
      <w:marTop w:val="0"/>
      <w:marBottom w:val="0"/>
      <w:divBdr>
        <w:top w:val="none" w:sz="0" w:space="0" w:color="auto"/>
        <w:left w:val="none" w:sz="0" w:space="0" w:color="auto"/>
        <w:bottom w:val="none" w:sz="0" w:space="0" w:color="auto"/>
        <w:right w:val="none" w:sz="0" w:space="0" w:color="auto"/>
      </w:divBdr>
      <w:divsChild>
        <w:div w:id="544488803">
          <w:marLeft w:val="274"/>
          <w:marRight w:val="0"/>
          <w:marTop w:val="0"/>
          <w:marBottom w:val="0"/>
          <w:divBdr>
            <w:top w:val="none" w:sz="0" w:space="0" w:color="auto"/>
            <w:left w:val="none" w:sz="0" w:space="0" w:color="auto"/>
            <w:bottom w:val="none" w:sz="0" w:space="0" w:color="auto"/>
            <w:right w:val="none" w:sz="0" w:space="0" w:color="auto"/>
          </w:divBdr>
        </w:div>
        <w:div w:id="2052656662">
          <w:marLeft w:val="274"/>
          <w:marRight w:val="0"/>
          <w:marTop w:val="0"/>
          <w:marBottom w:val="0"/>
          <w:divBdr>
            <w:top w:val="none" w:sz="0" w:space="0" w:color="auto"/>
            <w:left w:val="none" w:sz="0" w:space="0" w:color="auto"/>
            <w:bottom w:val="none" w:sz="0" w:space="0" w:color="auto"/>
            <w:right w:val="none" w:sz="0" w:space="0" w:color="auto"/>
          </w:divBdr>
        </w:div>
      </w:divsChild>
    </w:div>
    <w:div w:id="610477672">
      <w:bodyDiv w:val="1"/>
      <w:marLeft w:val="0"/>
      <w:marRight w:val="0"/>
      <w:marTop w:val="0"/>
      <w:marBottom w:val="0"/>
      <w:divBdr>
        <w:top w:val="none" w:sz="0" w:space="0" w:color="auto"/>
        <w:left w:val="none" w:sz="0" w:space="0" w:color="auto"/>
        <w:bottom w:val="none" w:sz="0" w:space="0" w:color="auto"/>
        <w:right w:val="none" w:sz="0" w:space="0" w:color="auto"/>
      </w:divBdr>
    </w:div>
    <w:div w:id="620112448">
      <w:bodyDiv w:val="1"/>
      <w:marLeft w:val="0"/>
      <w:marRight w:val="0"/>
      <w:marTop w:val="0"/>
      <w:marBottom w:val="0"/>
      <w:divBdr>
        <w:top w:val="none" w:sz="0" w:space="0" w:color="auto"/>
        <w:left w:val="none" w:sz="0" w:space="0" w:color="auto"/>
        <w:bottom w:val="none" w:sz="0" w:space="0" w:color="auto"/>
        <w:right w:val="none" w:sz="0" w:space="0" w:color="auto"/>
      </w:divBdr>
    </w:div>
    <w:div w:id="641539426">
      <w:bodyDiv w:val="1"/>
      <w:marLeft w:val="0"/>
      <w:marRight w:val="0"/>
      <w:marTop w:val="0"/>
      <w:marBottom w:val="0"/>
      <w:divBdr>
        <w:top w:val="none" w:sz="0" w:space="0" w:color="auto"/>
        <w:left w:val="none" w:sz="0" w:space="0" w:color="auto"/>
        <w:bottom w:val="none" w:sz="0" w:space="0" w:color="auto"/>
        <w:right w:val="none" w:sz="0" w:space="0" w:color="auto"/>
      </w:divBdr>
    </w:div>
    <w:div w:id="656104991">
      <w:bodyDiv w:val="1"/>
      <w:marLeft w:val="0"/>
      <w:marRight w:val="0"/>
      <w:marTop w:val="0"/>
      <w:marBottom w:val="0"/>
      <w:divBdr>
        <w:top w:val="none" w:sz="0" w:space="0" w:color="auto"/>
        <w:left w:val="none" w:sz="0" w:space="0" w:color="auto"/>
        <w:bottom w:val="none" w:sz="0" w:space="0" w:color="auto"/>
        <w:right w:val="none" w:sz="0" w:space="0" w:color="auto"/>
      </w:divBdr>
    </w:div>
    <w:div w:id="681470543">
      <w:bodyDiv w:val="1"/>
      <w:marLeft w:val="0"/>
      <w:marRight w:val="0"/>
      <w:marTop w:val="0"/>
      <w:marBottom w:val="0"/>
      <w:divBdr>
        <w:top w:val="none" w:sz="0" w:space="0" w:color="auto"/>
        <w:left w:val="none" w:sz="0" w:space="0" w:color="auto"/>
        <w:bottom w:val="none" w:sz="0" w:space="0" w:color="auto"/>
        <w:right w:val="none" w:sz="0" w:space="0" w:color="auto"/>
      </w:divBdr>
    </w:div>
    <w:div w:id="682050133">
      <w:bodyDiv w:val="1"/>
      <w:marLeft w:val="0"/>
      <w:marRight w:val="0"/>
      <w:marTop w:val="0"/>
      <w:marBottom w:val="0"/>
      <w:divBdr>
        <w:top w:val="none" w:sz="0" w:space="0" w:color="auto"/>
        <w:left w:val="none" w:sz="0" w:space="0" w:color="auto"/>
        <w:bottom w:val="none" w:sz="0" w:space="0" w:color="auto"/>
        <w:right w:val="none" w:sz="0" w:space="0" w:color="auto"/>
      </w:divBdr>
    </w:div>
    <w:div w:id="701827934">
      <w:bodyDiv w:val="1"/>
      <w:marLeft w:val="0"/>
      <w:marRight w:val="0"/>
      <w:marTop w:val="0"/>
      <w:marBottom w:val="0"/>
      <w:divBdr>
        <w:top w:val="none" w:sz="0" w:space="0" w:color="auto"/>
        <w:left w:val="none" w:sz="0" w:space="0" w:color="auto"/>
        <w:bottom w:val="none" w:sz="0" w:space="0" w:color="auto"/>
        <w:right w:val="none" w:sz="0" w:space="0" w:color="auto"/>
      </w:divBdr>
    </w:div>
    <w:div w:id="747381463">
      <w:bodyDiv w:val="1"/>
      <w:marLeft w:val="0"/>
      <w:marRight w:val="0"/>
      <w:marTop w:val="0"/>
      <w:marBottom w:val="0"/>
      <w:divBdr>
        <w:top w:val="none" w:sz="0" w:space="0" w:color="auto"/>
        <w:left w:val="none" w:sz="0" w:space="0" w:color="auto"/>
        <w:bottom w:val="none" w:sz="0" w:space="0" w:color="auto"/>
        <w:right w:val="none" w:sz="0" w:space="0" w:color="auto"/>
      </w:divBdr>
    </w:div>
    <w:div w:id="784813225">
      <w:bodyDiv w:val="1"/>
      <w:marLeft w:val="0"/>
      <w:marRight w:val="0"/>
      <w:marTop w:val="0"/>
      <w:marBottom w:val="0"/>
      <w:divBdr>
        <w:top w:val="none" w:sz="0" w:space="0" w:color="auto"/>
        <w:left w:val="none" w:sz="0" w:space="0" w:color="auto"/>
        <w:bottom w:val="none" w:sz="0" w:space="0" w:color="auto"/>
        <w:right w:val="none" w:sz="0" w:space="0" w:color="auto"/>
      </w:divBdr>
    </w:div>
    <w:div w:id="824126376">
      <w:bodyDiv w:val="1"/>
      <w:marLeft w:val="0"/>
      <w:marRight w:val="0"/>
      <w:marTop w:val="0"/>
      <w:marBottom w:val="0"/>
      <w:divBdr>
        <w:top w:val="none" w:sz="0" w:space="0" w:color="auto"/>
        <w:left w:val="none" w:sz="0" w:space="0" w:color="auto"/>
        <w:bottom w:val="none" w:sz="0" w:space="0" w:color="auto"/>
        <w:right w:val="none" w:sz="0" w:space="0" w:color="auto"/>
      </w:divBdr>
    </w:div>
    <w:div w:id="826828014">
      <w:bodyDiv w:val="1"/>
      <w:marLeft w:val="0"/>
      <w:marRight w:val="0"/>
      <w:marTop w:val="0"/>
      <w:marBottom w:val="0"/>
      <w:divBdr>
        <w:top w:val="none" w:sz="0" w:space="0" w:color="auto"/>
        <w:left w:val="none" w:sz="0" w:space="0" w:color="auto"/>
        <w:bottom w:val="none" w:sz="0" w:space="0" w:color="auto"/>
        <w:right w:val="none" w:sz="0" w:space="0" w:color="auto"/>
      </w:divBdr>
      <w:divsChild>
        <w:div w:id="2005426884">
          <w:marLeft w:val="0"/>
          <w:marRight w:val="0"/>
          <w:marTop w:val="0"/>
          <w:marBottom w:val="0"/>
          <w:divBdr>
            <w:top w:val="none" w:sz="0" w:space="0" w:color="auto"/>
            <w:left w:val="none" w:sz="0" w:space="0" w:color="auto"/>
            <w:bottom w:val="none" w:sz="0" w:space="0" w:color="auto"/>
            <w:right w:val="none" w:sz="0" w:space="0" w:color="auto"/>
          </w:divBdr>
        </w:div>
      </w:divsChild>
    </w:div>
    <w:div w:id="847257660">
      <w:bodyDiv w:val="1"/>
      <w:marLeft w:val="0"/>
      <w:marRight w:val="0"/>
      <w:marTop w:val="0"/>
      <w:marBottom w:val="0"/>
      <w:divBdr>
        <w:top w:val="none" w:sz="0" w:space="0" w:color="auto"/>
        <w:left w:val="none" w:sz="0" w:space="0" w:color="auto"/>
        <w:bottom w:val="none" w:sz="0" w:space="0" w:color="auto"/>
        <w:right w:val="none" w:sz="0" w:space="0" w:color="auto"/>
      </w:divBdr>
    </w:div>
    <w:div w:id="859010540">
      <w:bodyDiv w:val="1"/>
      <w:marLeft w:val="0"/>
      <w:marRight w:val="0"/>
      <w:marTop w:val="0"/>
      <w:marBottom w:val="0"/>
      <w:divBdr>
        <w:top w:val="none" w:sz="0" w:space="0" w:color="auto"/>
        <w:left w:val="none" w:sz="0" w:space="0" w:color="auto"/>
        <w:bottom w:val="none" w:sz="0" w:space="0" w:color="auto"/>
        <w:right w:val="none" w:sz="0" w:space="0" w:color="auto"/>
      </w:divBdr>
    </w:div>
    <w:div w:id="879589752">
      <w:bodyDiv w:val="1"/>
      <w:marLeft w:val="0"/>
      <w:marRight w:val="0"/>
      <w:marTop w:val="0"/>
      <w:marBottom w:val="0"/>
      <w:divBdr>
        <w:top w:val="none" w:sz="0" w:space="0" w:color="auto"/>
        <w:left w:val="none" w:sz="0" w:space="0" w:color="auto"/>
        <w:bottom w:val="none" w:sz="0" w:space="0" w:color="auto"/>
        <w:right w:val="none" w:sz="0" w:space="0" w:color="auto"/>
      </w:divBdr>
    </w:div>
    <w:div w:id="917061305">
      <w:bodyDiv w:val="1"/>
      <w:marLeft w:val="0"/>
      <w:marRight w:val="0"/>
      <w:marTop w:val="0"/>
      <w:marBottom w:val="0"/>
      <w:divBdr>
        <w:top w:val="none" w:sz="0" w:space="0" w:color="auto"/>
        <w:left w:val="none" w:sz="0" w:space="0" w:color="auto"/>
        <w:bottom w:val="none" w:sz="0" w:space="0" w:color="auto"/>
        <w:right w:val="none" w:sz="0" w:space="0" w:color="auto"/>
      </w:divBdr>
      <w:divsChild>
        <w:div w:id="1952399312">
          <w:marLeft w:val="0"/>
          <w:marRight w:val="0"/>
          <w:marTop w:val="0"/>
          <w:marBottom w:val="0"/>
          <w:divBdr>
            <w:top w:val="none" w:sz="0" w:space="0" w:color="auto"/>
            <w:left w:val="none" w:sz="0" w:space="0" w:color="auto"/>
            <w:bottom w:val="none" w:sz="0" w:space="0" w:color="auto"/>
            <w:right w:val="none" w:sz="0" w:space="0" w:color="auto"/>
          </w:divBdr>
        </w:div>
      </w:divsChild>
    </w:div>
    <w:div w:id="1006057978">
      <w:bodyDiv w:val="1"/>
      <w:marLeft w:val="0"/>
      <w:marRight w:val="0"/>
      <w:marTop w:val="0"/>
      <w:marBottom w:val="0"/>
      <w:divBdr>
        <w:top w:val="none" w:sz="0" w:space="0" w:color="auto"/>
        <w:left w:val="none" w:sz="0" w:space="0" w:color="auto"/>
        <w:bottom w:val="none" w:sz="0" w:space="0" w:color="auto"/>
        <w:right w:val="none" w:sz="0" w:space="0" w:color="auto"/>
      </w:divBdr>
      <w:divsChild>
        <w:div w:id="1995603231">
          <w:marLeft w:val="0"/>
          <w:marRight w:val="0"/>
          <w:marTop w:val="0"/>
          <w:marBottom w:val="0"/>
          <w:divBdr>
            <w:top w:val="none" w:sz="0" w:space="0" w:color="auto"/>
            <w:left w:val="none" w:sz="0" w:space="0" w:color="auto"/>
            <w:bottom w:val="none" w:sz="0" w:space="0" w:color="auto"/>
            <w:right w:val="none" w:sz="0" w:space="0" w:color="auto"/>
          </w:divBdr>
        </w:div>
      </w:divsChild>
    </w:div>
    <w:div w:id="1024139316">
      <w:bodyDiv w:val="1"/>
      <w:marLeft w:val="0"/>
      <w:marRight w:val="0"/>
      <w:marTop w:val="0"/>
      <w:marBottom w:val="0"/>
      <w:divBdr>
        <w:top w:val="none" w:sz="0" w:space="0" w:color="auto"/>
        <w:left w:val="none" w:sz="0" w:space="0" w:color="auto"/>
        <w:bottom w:val="none" w:sz="0" w:space="0" w:color="auto"/>
        <w:right w:val="none" w:sz="0" w:space="0" w:color="auto"/>
      </w:divBdr>
    </w:div>
    <w:div w:id="1052071814">
      <w:bodyDiv w:val="1"/>
      <w:marLeft w:val="0"/>
      <w:marRight w:val="0"/>
      <w:marTop w:val="0"/>
      <w:marBottom w:val="0"/>
      <w:divBdr>
        <w:top w:val="none" w:sz="0" w:space="0" w:color="auto"/>
        <w:left w:val="none" w:sz="0" w:space="0" w:color="auto"/>
        <w:bottom w:val="none" w:sz="0" w:space="0" w:color="auto"/>
        <w:right w:val="none" w:sz="0" w:space="0" w:color="auto"/>
      </w:divBdr>
    </w:div>
    <w:div w:id="1165777726">
      <w:bodyDiv w:val="1"/>
      <w:marLeft w:val="0"/>
      <w:marRight w:val="0"/>
      <w:marTop w:val="0"/>
      <w:marBottom w:val="0"/>
      <w:divBdr>
        <w:top w:val="none" w:sz="0" w:space="0" w:color="auto"/>
        <w:left w:val="none" w:sz="0" w:space="0" w:color="auto"/>
        <w:bottom w:val="none" w:sz="0" w:space="0" w:color="auto"/>
        <w:right w:val="none" w:sz="0" w:space="0" w:color="auto"/>
      </w:divBdr>
    </w:div>
    <w:div w:id="1166364035">
      <w:bodyDiv w:val="1"/>
      <w:marLeft w:val="0"/>
      <w:marRight w:val="0"/>
      <w:marTop w:val="0"/>
      <w:marBottom w:val="0"/>
      <w:divBdr>
        <w:top w:val="none" w:sz="0" w:space="0" w:color="auto"/>
        <w:left w:val="none" w:sz="0" w:space="0" w:color="auto"/>
        <w:bottom w:val="none" w:sz="0" w:space="0" w:color="auto"/>
        <w:right w:val="none" w:sz="0" w:space="0" w:color="auto"/>
      </w:divBdr>
    </w:div>
    <w:div w:id="1183134093">
      <w:bodyDiv w:val="1"/>
      <w:marLeft w:val="0"/>
      <w:marRight w:val="0"/>
      <w:marTop w:val="0"/>
      <w:marBottom w:val="0"/>
      <w:divBdr>
        <w:top w:val="none" w:sz="0" w:space="0" w:color="auto"/>
        <w:left w:val="none" w:sz="0" w:space="0" w:color="auto"/>
        <w:bottom w:val="none" w:sz="0" w:space="0" w:color="auto"/>
        <w:right w:val="none" w:sz="0" w:space="0" w:color="auto"/>
      </w:divBdr>
    </w:div>
    <w:div w:id="1215657265">
      <w:bodyDiv w:val="1"/>
      <w:marLeft w:val="0"/>
      <w:marRight w:val="0"/>
      <w:marTop w:val="0"/>
      <w:marBottom w:val="0"/>
      <w:divBdr>
        <w:top w:val="none" w:sz="0" w:space="0" w:color="auto"/>
        <w:left w:val="none" w:sz="0" w:space="0" w:color="auto"/>
        <w:bottom w:val="none" w:sz="0" w:space="0" w:color="auto"/>
        <w:right w:val="none" w:sz="0" w:space="0" w:color="auto"/>
      </w:divBdr>
    </w:div>
    <w:div w:id="1216430860">
      <w:bodyDiv w:val="1"/>
      <w:marLeft w:val="0"/>
      <w:marRight w:val="0"/>
      <w:marTop w:val="0"/>
      <w:marBottom w:val="0"/>
      <w:divBdr>
        <w:top w:val="none" w:sz="0" w:space="0" w:color="auto"/>
        <w:left w:val="none" w:sz="0" w:space="0" w:color="auto"/>
        <w:bottom w:val="none" w:sz="0" w:space="0" w:color="auto"/>
        <w:right w:val="none" w:sz="0" w:space="0" w:color="auto"/>
      </w:divBdr>
    </w:div>
    <w:div w:id="1256939631">
      <w:bodyDiv w:val="1"/>
      <w:marLeft w:val="0"/>
      <w:marRight w:val="0"/>
      <w:marTop w:val="0"/>
      <w:marBottom w:val="0"/>
      <w:divBdr>
        <w:top w:val="none" w:sz="0" w:space="0" w:color="auto"/>
        <w:left w:val="none" w:sz="0" w:space="0" w:color="auto"/>
        <w:bottom w:val="none" w:sz="0" w:space="0" w:color="auto"/>
        <w:right w:val="none" w:sz="0" w:space="0" w:color="auto"/>
      </w:divBdr>
      <w:divsChild>
        <w:div w:id="452872734">
          <w:marLeft w:val="274"/>
          <w:marRight w:val="0"/>
          <w:marTop w:val="0"/>
          <w:marBottom w:val="0"/>
          <w:divBdr>
            <w:top w:val="none" w:sz="0" w:space="0" w:color="auto"/>
            <w:left w:val="none" w:sz="0" w:space="0" w:color="auto"/>
            <w:bottom w:val="none" w:sz="0" w:space="0" w:color="auto"/>
            <w:right w:val="none" w:sz="0" w:space="0" w:color="auto"/>
          </w:divBdr>
        </w:div>
        <w:div w:id="661664897">
          <w:marLeft w:val="274"/>
          <w:marRight w:val="0"/>
          <w:marTop w:val="0"/>
          <w:marBottom w:val="0"/>
          <w:divBdr>
            <w:top w:val="none" w:sz="0" w:space="0" w:color="auto"/>
            <w:left w:val="none" w:sz="0" w:space="0" w:color="auto"/>
            <w:bottom w:val="none" w:sz="0" w:space="0" w:color="auto"/>
            <w:right w:val="none" w:sz="0" w:space="0" w:color="auto"/>
          </w:divBdr>
        </w:div>
        <w:div w:id="663095733">
          <w:marLeft w:val="274"/>
          <w:marRight w:val="0"/>
          <w:marTop w:val="0"/>
          <w:marBottom w:val="0"/>
          <w:divBdr>
            <w:top w:val="none" w:sz="0" w:space="0" w:color="auto"/>
            <w:left w:val="none" w:sz="0" w:space="0" w:color="auto"/>
            <w:bottom w:val="none" w:sz="0" w:space="0" w:color="auto"/>
            <w:right w:val="none" w:sz="0" w:space="0" w:color="auto"/>
          </w:divBdr>
        </w:div>
        <w:div w:id="1209102759">
          <w:marLeft w:val="274"/>
          <w:marRight w:val="0"/>
          <w:marTop w:val="0"/>
          <w:marBottom w:val="0"/>
          <w:divBdr>
            <w:top w:val="none" w:sz="0" w:space="0" w:color="auto"/>
            <w:left w:val="none" w:sz="0" w:space="0" w:color="auto"/>
            <w:bottom w:val="none" w:sz="0" w:space="0" w:color="auto"/>
            <w:right w:val="none" w:sz="0" w:space="0" w:color="auto"/>
          </w:divBdr>
        </w:div>
        <w:div w:id="1216237021">
          <w:marLeft w:val="274"/>
          <w:marRight w:val="0"/>
          <w:marTop w:val="0"/>
          <w:marBottom w:val="0"/>
          <w:divBdr>
            <w:top w:val="none" w:sz="0" w:space="0" w:color="auto"/>
            <w:left w:val="none" w:sz="0" w:space="0" w:color="auto"/>
            <w:bottom w:val="none" w:sz="0" w:space="0" w:color="auto"/>
            <w:right w:val="none" w:sz="0" w:space="0" w:color="auto"/>
          </w:divBdr>
        </w:div>
      </w:divsChild>
    </w:div>
    <w:div w:id="1292980172">
      <w:bodyDiv w:val="1"/>
      <w:marLeft w:val="0"/>
      <w:marRight w:val="0"/>
      <w:marTop w:val="0"/>
      <w:marBottom w:val="0"/>
      <w:divBdr>
        <w:top w:val="none" w:sz="0" w:space="0" w:color="auto"/>
        <w:left w:val="none" w:sz="0" w:space="0" w:color="auto"/>
        <w:bottom w:val="none" w:sz="0" w:space="0" w:color="auto"/>
        <w:right w:val="none" w:sz="0" w:space="0" w:color="auto"/>
      </w:divBdr>
    </w:div>
    <w:div w:id="1303198991">
      <w:bodyDiv w:val="1"/>
      <w:marLeft w:val="0"/>
      <w:marRight w:val="0"/>
      <w:marTop w:val="0"/>
      <w:marBottom w:val="0"/>
      <w:divBdr>
        <w:top w:val="none" w:sz="0" w:space="0" w:color="auto"/>
        <w:left w:val="none" w:sz="0" w:space="0" w:color="auto"/>
        <w:bottom w:val="none" w:sz="0" w:space="0" w:color="auto"/>
        <w:right w:val="none" w:sz="0" w:space="0" w:color="auto"/>
      </w:divBdr>
    </w:div>
    <w:div w:id="1324090236">
      <w:bodyDiv w:val="1"/>
      <w:marLeft w:val="0"/>
      <w:marRight w:val="0"/>
      <w:marTop w:val="0"/>
      <w:marBottom w:val="0"/>
      <w:divBdr>
        <w:top w:val="none" w:sz="0" w:space="0" w:color="auto"/>
        <w:left w:val="none" w:sz="0" w:space="0" w:color="auto"/>
        <w:bottom w:val="none" w:sz="0" w:space="0" w:color="auto"/>
        <w:right w:val="none" w:sz="0" w:space="0" w:color="auto"/>
      </w:divBdr>
      <w:divsChild>
        <w:div w:id="448013530">
          <w:marLeft w:val="0"/>
          <w:marRight w:val="0"/>
          <w:marTop w:val="0"/>
          <w:marBottom w:val="0"/>
          <w:divBdr>
            <w:top w:val="none" w:sz="0" w:space="0" w:color="auto"/>
            <w:left w:val="none" w:sz="0" w:space="0" w:color="auto"/>
            <w:bottom w:val="none" w:sz="0" w:space="0" w:color="auto"/>
            <w:right w:val="none" w:sz="0" w:space="0" w:color="auto"/>
          </w:divBdr>
        </w:div>
      </w:divsChild>
    </w:div>
    <w:div w:id="1329939537">
      <w:bodyDiv w:val="1"/>
      <w:marLeft w:val="0"/>
      <w:marRight w:val="0"/>
      <w:marTop w:val="0"/>
      <w:marBottom w:val="0"/>
      <w:divBdr>
        <w:top w:val="none" w:sz="0" w:space="0" w:color="auto"/>
        <w:left w:val="none" w:sz="0" w:space="0" w:color="auto"/>
        <w:bottom w:val="none" w:sz="0" w:space="0" w:color="auto"/>
        <w:right w:val="none" w:sz="0" w:space="0" w:color="auto"/>
      </w:divBdr>
    </w:div>
    <w:div w:id="1330215659">
      <w:bodyDiv w:val="1"/>
      <w:marLeft w:val="0"/>
      <w:marRight w:val="0"/>
      <w:marTop w:val="0"/>
      <w:marBottom w:val="0"/>
      <w:divBdr>
        <w:top w:val="none" w:sz="0" w:space="0" w:color="auto"/>
        <w:left w:val="none" w:sz="0" w:space="0" w:color="auto"/>
        <w:bottom w:val="none" w:sz="0" w:space="0" w:color="auto"/>
        <w:right w:val="none" w:sz="0" w:space="0" w:color="auto"/>
      </w:divBdr>
    </w:div>
    <w:div w:id="1363283590">
      <w:bodyDiv w:val="1"/>
      <w:marLeft w:val="0"/>
      <w:marRight w:val="0"/>
      <w:marTop w:val="0"/>
      <w:marBottom w:val="0"/>
      <w:divBdr>
        <w:top w:val="none" w:sz="0" w:space="0" w:color="auto"/>
        <w:left w:val="none" w:sz="0" w:space="0" w:color="auto"/>
        <w:bottom w:val="none" w:sz="0" w:space="0" w:color="auto"/>
        <w:right w:val="none" w:sz="0" w:space="0" w:color="auto"/>
      </w:divBdr>
    </w:div>
    <w:div w:id="1387950895">
      <w:bodyDiv w:val="1"/>
      <w:marLeft w:val="0"/>
      <w:marRight w:val="0"/>
      <w:marTop w:val="0"/>
      <w:marBottom w:val="0"/>
      <w:divBdr>
        <w:top w:val="none" w:sz="0" w:space="0" w:color="auto"/>
        <w:left w:val="none" w:sz="0" w:space="0" w:color="auto"/>
        <w:bottom w:val="none" w:sz="0" w:space="0" w:color="auto"/>
        <w:right w:val="none" w:sz="0" w:space="0" w:color="auto"/>
      </w:divBdr>
      <w:divsChild>
        <w:div w:id="139544851">
          <w:marLeft w:val="274"/>
          <w:marRight w:val="0"/>
          <w:marTop w:val="0"/>
          <w:marBottom w:val="0"/>
          <w:divBdr>
            <w:top w:val="none" w:sz="0" w:space="0" w:color="auto"/>
            <w:left w:val="none" w:sz="0" w:space="0" w:color="auto"/>
            <w:bottom w:val="none" w:sz="0" w:space="0" w:color="auto"/>
            <w:right w:val="none" w:sz="0" w:space="0" w:color="auto"/>
          </w:divBdr>
        </w:div>
        <w:div w:id="811024244">
          <w:marLeft w:val="274"/>
          <w:marRight w:val="0"/>
          <w:marTop w:val="0"/>
          <w:marBottom w:val="0"/>
          <w:divBdr>
            <w:top w:val="none" w:sz="0" w:space="0" w:color="auto"/>
            <w:left w:val="none" w:sz="0" w:space="0" w:color="auto"/>
            <w:bottom w:val="none" w:sz="0" w:space="0" w:color="auto"/>
            <w:right w:val="none" w:sz="0" w:space="0" w:color="auto"/>
          </w:divBdr>
        </w:div>
      </w:divsChild>
    </w:div>
    <w:div w:id="1394155769">
      <w:bodyDiv w:val="1"/>
      <w:marLeft w:val="0"/>
      <w:marRight w:val="0"/>
      <w:marTop w:val="0"/>
      <w:marBottom w:val="0"/>
      <w:divBdr>
        <w:top w:val="none" w:sz="0" w:space="0" w:color="auto"/>
        <w:left w:val="none" w:sz="0" w:space="0" w:color="auto"/>
        <w:bottom w:val="none" w:sz="0" w:space="0" w:color="auto"/>
        <w:right w:val="none" w:sz="0" w:space="0" w:color="auto"/>
      </w:divBdr>
    </w:div>
    <w:div w:id="1394230780">
      <w:bodyDiv w:val="1"/>
      <w:marLeft w:val="0"/>
      <w:marRight w:val="0"/>
      <w:marTop w:val="0"/>
      <w:marBottom w:val="0"/>
      <w:divBdr>
        <w:top w:val="none" w:sz="0" w:space="0" w:color="auto"/>
        <w:left w:val="none" w:sz="0" w:space="0" w:color="auto"/>
        <w:bottom w:val="none" w:sz="0" w:space="0" w:color="auto"/>
        <w:right w:val="none" w:sz="0" w:space="0" w:color="auto"/>
      </w:divBdr>
    </w:div>
    <w:div w:id="1416708904">
      <w:bodyDiv w:val="1"/>
      <w:marLeft w:val="0"/>
      <w:marRight w:val="0"/>
      <w:marTop w:val="0"/>
      <w:marBottom w:val="0"/>
      <w:divBdr>
        <w:top w:val="none" w:sz="0" w:space="0" w:color="auto"/>
        <w:left w:val="none" w:sz="0" w:space="0" w:color="auto"/>
        <w:bottom w:val="none" w:sz="0" w:space="0" w:color="auto"/>
        <w:right w:val="none" w:sz="0" w:space="0" w:color="auto"/>
      </w:divBdr>
      <w:divsChild>
        <w:div w:id="695153646">
          <w:marLeft w:val="0"/>
          <w:marRight w:val="0"/>
          <w:marTop w:val="0"/>
          <w:marBottom w:val="0"/>
          <w:divBdr>
            <w:top w:val="none" w:sz="0" w:space="0" w:color="auto"/>
            <w:left w:val="none" w:sz="0" w:space="0" w:color="auto"/>
            <w:bottom w:val="none" w:sz="0" w:space="0" w:color="auto"/>
            <w:right w:val="none" w:sz="0" w:space="0" w:color="auto"/>
          </w:divBdr>
        </w:div>
      </w:divsChild>
    </w:div>
    <w:div w:id="1417047979">
      <w:bodyDiv w:val="1"/>
      <w:marLeft w:val="0"/>
      <w:marRight w:val="0"/>
      <w:marTop w:val="0"/>
      <w:marBottom w:val="0"/>
      <w:divBdr>
        <w:top w:val="none" w:sz="0" w:space="0" w:color="auto"/>
        <w:left w:val="none" w:sz="0" w:space="0" w:color="auto"/>
        <w:bottom w:val="none" w:sz="0" w:space="0" w:color="auto"/>
        <w:right w:val="none" w:sz="0" w:space="0" w:color="auto"/>
      </w:divBdr>
    </w:div>
    <w:div w:id="1529952763">
      <w:bodyDiv w:val="1"/>
      <w:marLeft w:val="0"/>
      <w:marRight w:val="0"/>
      <w:marTop w:val="0"/>
      <w:marBottom w:val="0"/>
      <w:divBdr>
        <w:top w:val="none" w:sz="0" w:space="0" w:color="auto"/>
        <w:left w:val="none" w:sz="0" w:space="0" w:color="auto"/>
        <w:bottom w:val="none" w:sz="0" w:space="0" w:color="auto"/>
        <w:right w:val="none" w:sz="0" w:space="0" w:color="auto"/>
      </w:divBdr>
    </w:div>
    <w:div w:id="1568685948">
      <w:bodyDiv w:val="1"/>
      <w:marLeft w:val="0"/>
      <w:marRight w:val="0"/>
      <w:marTop w:val="0"/>
      <w:marBottom w:val="0"/>
      <w:divBdr>
        <w:top w:val="none" w:sz="0" w:space="0" w:color="auto"/>
        <w:left w:val="none" w:sz="0" w:space="0" w:color="auto"/>
        <w:bottom w:val="none" w:sz="0" w:space="0" w:color="auto"/>
        <w:right w:val="none" w:sz="0" w:space="0" w:color="auto"/>
      </w:divBdr>
    </w:div>
    <w:div w:id="1571185281">
      <w:bodyDiv w:val="1"/>
      <w:marLeft w:val="0"/>
      <w:marRight w:val="0"/>
      <w:marTop w:val="0"/>
      <w:marBottom w:val="0"/>
      <w:divBdr>
        <w:top w:val="none" w:sz="0" w:space="0" w:color="auto"/>
        <w:left w:val="none" w:sz="0" w:space="0" w:color="auto"/>
        <w:bottom w:val="none" w:sz="0" w:space="0" w:color="auto"/>
        <w:right w:val="none" w:sz="0" w:space="0" w:color="auto"/>
      </w:divBdr>
    </w:div>
    <w:div w:id="1673296632">
      <w:bodyDiv w:val="1"/>
      <w:marLeft w:val="0"/>
      <w:marRight w:val="0"/>
      <w:marTop w:val="0"/>
      <w:marBottom w:val="0"/>
      <w:divBdr>
        <w:top w:val="none" w:sz="0" w:space="0" w:color="auto"/>
        <w:left w:val="none" w:sz="0" w:space="0" w:color="auto"/>
        <w:bottom w:val="none" w:sz="0" w:space="0" w:color="auto"/>
        <w:right w:val="none" w:sz="0" w:space="0" w:color="auto"/>
      </w:divBdr>
    </w:div>
    <w:div w:id="1683898723">
      <w:bodyDiv w:val="1"/>
      <w:marLeft w:val="0"/>
      <w:marRight w:val="0"/>
      <w:marTop w:val="0"/>
      <w:marBottom w:val="0"/>
      <w:divBdr>
        <w:top w:val="none" w:sz="0" w:space="0" w:color="auto"/>
        <w:left w:val="none" w:sz="0" w:space="0" w:color="auto"/>
        <w:bottom w:val="none" w:sz="0" w:space="0" w:color="auto"/>
        <w:right w:val="none" w:sz="0" w:space="0" w:color="auto"/>
      </w:divBdr>
    </w:div>
    <w:div w:id="1708679356">
      <w:bodyDiv w:val="1"/>
      <w:marLeft w:val="0"/>
      <w:marRight w:val="0"/>
      <w:marTop w:val="0"/>
      <w:marBottom w:val="0"/>
      <w:divBdr>
        <w:top w:val="none" w:sz="0" w:space="0" w:color="auto"/>
        <w:left w:val="none" w:sz="0" w:space="0" w:color="auto"/>
        <w:bottom w:val="none" w:sz="0" w:space="0" w:color="auto"/>
        <w:right w:val="none" w:sz="0" w:space="0" w:color="auto"/>
      </w:divBdr>
    </w:div>
    <w:div w:id="1736051042">
      <w:bodyDiv w:val="1"/>
      <w:marLeft w:val="0"/>
      <w:marRight w:val="0"/>
      <w:marTop w:val="0"/>
      <w:marBottom w:val="0"/>
      <w:divBdr>
        <w:top w:val="none" w:sz="0" w:space="0" w:color="auto"/>
        <w:left w:val="none" w:sz="0" w:space="0" w:color="auto"/>
        <w:bottom w:val="none" w:sz="0" w:space="0" w:color="auto"/>
        <w:right w:val="none" w:sz="0" w:space="0" w:color="auto"/>
      </w:divBdr>
    </w:div>
    <w:div w:id="1744181671">
      <w:bodyDiv w:val="1"/>
      <w:marLeft w:val="0"/>
      <w:marRight w:val="0"/>
      <w:marTop w:val="0"/>
      <w:marBottom w:val="0"/>
      <w:divBdr>
        <w:top w:val="none" w:sz="0" w:space="0" w:color="auto"/>
        <w:left w:val="none" w:sz="0" w:space="0" w:color="auto"/>
        <w:bottom w:val="none" w:sz="0" w:space="0" w:color="auto"/>
        <w:right w:val="none" w:sz="0" w:space="0" w:color="auto"/>
      </w:divBdr>
    </w:div>
    <w:div w:id="1806922763">
      <w:bodyDiv w:val="1"/>
      <w:marLeft w:val="0"/>
      <w:marRight w:val="0"/>
      <w:marTop w:val="0"/>
      <w:marBottom w:val="0"/>
      <w:divBdr>
        <w:top w:val="none" w:sz="0" w:space="0" w:color="auto"/>
        <w:left w:val="none" w:sz="0" w:space="0" w:color="auto"/>
        <w:bottom w:val="none" w:sz="0" w:space="0" w:color="auto"/>
        <w:right w:val="none" w:sz="0" w:space="0" w:color="auto"/>
      </w:divBdr>
    </w:div>
    <w:div w:id="1835679756">
      <w:bodyDiv w:val="1"/>
      <w:marLeft w:val="0"/>
      <w:marRight w:val="0"/>
      <w:marTop w:val="0"/>
      <w:marBottom w:val="0"/>
      <w:divBdr>
        <w:top w:val="none" w:sz="0" w:space="0" w:color="auto"/>
        <w:left w:val="none" w:sz="0" w:space="0" w:color="auto"/>
        <w:bottom w:val="none" w:sz="0" w:space="0" w:color="auto"/>
        <w:right w:val="none" w:sz="0" w:space="0" w:color="auto"/>
      </w:divBdr>
    </w:div>
    <w:div w:id="1852910960">
      <w:bodyDiv w:val="1"/>
      <w:marLeft w:val="0"/>
      <w:marRight w:val="0"/>
      <w:marTop w:val="0"/>
      <w:marBottom w:val="0"/>
      <w:divBdr>
        <w:top w:val="none" w:sz="0" w:space="0" w:color="auto"/>
        <w:left w:val="none" w:sz="0" w:space="0" w:color="auto"/>
        <w:bottom w:val="none" w:sz="0" w:space="0" w:color="auto"/>
        <w:right w:val="none" w:sz="0" w:space="0" w:color="auto"/>
      </w:divBdr>
    </w:div>
    <w:div w:id="1906835875">
      <w:bodyDiv w:val="1"/>
      <w:marLeft w:val="0"/>
      <w:marRight w:val="0"/>
      <w:marTop w:val="0"/>
      <w:marBottom w:val="0"/>
      <w:divBdr>
        <w:top w:val="none" w:sz="0" w:space="0" w:color="auto"/>
        <w:left w:val="none" w:sz="0" w:space="0" w:color="auto"/>
        <w:bottom w:val="none" w:sz="0" w:space="0" w:color="auto"/>
        <w:right w:val="none" w:sz="0" w:space="0" w:color="auto"/>
      </w:divBdr>
    </w:div>
    <w:div w:id="1919435399">
      <w:bodyDiv w:val="1"/>
      <w:marLeft w:val="0"/>
      <w:marRight w:val="0"/>
      <w:marTop w:val="0"/>
      <w:marBottom w:val="0"/>
      <w:divBdr>
        <w:top w:val="none" w:sz="0" w:space="0" w:color="auto"/>
        <w:left w:val="none" w:sz="0" w:space="0" w:color="auto"/>
        <w:bottom w:val="none" w:sz="0" w:space="0" w:color="auto"/>
        <w:right w:val="none" w:sz="0" w:space="0" w:color="auto"/>
      </w:divBdr>
      <w:divsChild>
        <w:div w:id="1829128320">
          <w:marLeft w:val="0"/>
          <w:marRight w:val="0"/>
          <w:marTop w:val="0"/>
          <w:marBottom w:val="0"/>
          <w:divBdr>
            <w:top w:val="none" w:sz="0" w:space="0" w:color="auto"/>
            <w:left w:val="none" w:sz="0" w:space="0" w:color="auto"/>
            <w:bottom w:val="none" w:sz="0" w:space="0" w:color="auto"/>
            <w:right w:val="none" w:sz="0" w:space="0" w:color="auto"/>
          </w:divBdr>
        </w:div>
      </w:divsChild>
    </w:div>
    <w:div w:id="1944337414">
      <w:bodyDiv w:val="1"/>
      <w:marLeft w:val="0"/>
      <w:marRight w:val="0"/>
      <w:marTop w:val="0"/>
      <w:marBottom w:val="0"/>
      <w:divBdr>
        <w:top w:val="none" w:sz="0" w:space="0" w:color="auto"/>
        <w:left w:val="none" w:sz="0" w:space="0" w:color="auto"/>
        <w:bottom w:val="none" w:sz="0" w:space="0" w:color="auto"/>
        <w:right w:val="none" w:sz="0" w:space="0" w:color="auto"/>
      </w:divBdr>
      <w:divsChild>
        <w:div w:id="404882295">
          <w:marLeft w:val="274"/>
          <w:marRight w:val="0"/>
          <w:marTop w:val="0"/>
          <w:marBottom w:val="0"/>
          <w:divBdr>
            <w:top w:val="none" w:sz="0" w:space="0" w:color="auto"/>
            <w:left w:val="none" w:sz="0" w:space="0" w:color="auto"/>
            <w:bottom w:val="none" w:sz="0" w:space="0" w:color="auto"/>
            <w:right w:val="none" w:sz="0" w:space="0" w:color="auto"/>
          </w:divBdr>
        </w:div>
        <w:div w:id="1803234040">
          <w:marLeft w:val="274"/>
          <w:marRight w:val="0"/>
          <w:marTop w:val="0"/>
          <w:marBottom w:val="0"/>
          <w:divBdr>
            <w:top w:val="none" w:sz="0" w:space="0" w:color="auto"/>
            <w:left w:val="none" w:sz="0" w:space="0" w:color="auto"/>
            <w:bottom w:val="none" w:sz="0" w:space="0" w:color="auto"/>
            <w:right w:val="none" w:sz="0" w:space="0" w:color="auto"/>
          </w:divBdr>
        </w:div>
      </w:divsChild>
    </w:div>
    <w:div w:id="1950429649">
      <w:bodyDiv w:val="1"/>
      <w:marLeft w:val="0"/>
      <w:marRight w:val="0"/>
      <w:marTop w:val="0"/>
      <w:marBottom w:val="0"/>
      <w:divBdr>
        <w:top w:val="none" w:sz="0" w:space="0" w:color="auto"/>
        <w:left w:val="none" w:sz="0" w:space="0" w:color="auto"/>
        <w:bottom w:val="none" w:sz="0" w:space="0" w:color="auto"/>
        <w:right w:val="none" w:sz="0" w:space="0" w:color="auto"/>
      </w:divBdr>
    </w:div>
    <w:div w:id="1974359359">
      <w:bodyDiv w:val="1"/>
      <w:marLeft w:val="0"/>
      <w:marRight w:val="0"/>
      <w:marTop w:val="0"/>
      <w:marBottom w:val="0"/>
      <w:divBdr>
        <w:top w:val="none" w:sz="0" w:space="0" w:color="auto"/>
        <w:left w:val="none" w:sz="0" w:space="0" w:color="auto"/>
        <w:bottom w:val="none" w:sz="0" w:space="0" w:color="auto"/>
        <w:right w:val="none" w:sz="0" w:space="0" w:color="auto"/>
      </w:divBdr>
      <w:divsChild>
        <w:div w:id="1097363900">
          <w:marLeft w:val="0"/>
          <w:marRight w:val="0"/>
          <w:marTop w:val="0"/>
          <w:marBottom w:val="0"/>
          <w:divBdr>
            <w:top w:val="none" w:sz="0" w:space="0" w:color="auto"/>
            <w:left w:val="none" w:sz="0" w:space="0" w:color="auto"/>
            <w:bottom w:val="none" w:sz="0" w:space="0" w:color="auto"/>
            <w:right w:val="none" w:sz="0" w:space="0" w:color="auto"/>
          </w:divBdr>
        </w:div>
      </w:divsChild>
    </w:div>
    <w:div w:id="2013674806">
      <w:bodyDiv w:val="1"/>
      <w:marLeft w:val="0"/>
      <w:marRight w:val="0"/>
      <w:marTop w:val="0"/>
      <w:marBottom w:val="0"/>
      <w:divBdr>
        <w:top w:val="none" w:sz="0" w:space="0" w:color="auto"/>
        <w:left w:val="none" w:sz="0" w:space="0" w:color="auto"/>
        <w:bottom w:val="none" w:sz="0" w:space="0" w:color="auto"/>
        <w:right w:val="none" w:sz="0" w:space="0" w:color="auto"/>
      </w:divBdr>
      <w:divsChild>
        <w:div w:id="1348142507">
          <w:marLeft w:val="0"/>
          <w:marRight w:val="0"/>
          <w:marTop w:val="0"/>
          <w:marBottom w:val="0"/>
          <w:divBdr>
            <w:top w:val="none" w:sz="0" w:space="0" w:color="auto"/>
            <w:left w:val="none" w:sz="0" w:space="0" w:color="auto"/>
            <w:bottom w:val="none" w:sz="0" w:space="0" w:color="auto"/>
            <w:right w:val="none" w:sz="0" w:space="0" w:color="auto"/>
          </w:divBdr>
        </w:div>
      </w:divsChild>
    </w:div>
    <w:div w:id="2023360171">
      <w:bodyDiv w:val="1"/>
      <w:marLeft w:val="0"/>
      <w:marRight w:val="0"/>
      <w:marTop w:val="0"/>
      <w:marBottom w:val="0"/>
      <w:divBdr>
        <w:top w:val="none" w:sz="0" w:space="0" w:color="auto"/>
        <w:left w:val="none" w:sz="0" w:space="0" w:color="auto"/>
        <w:bottom w:val="none" w:sz="0" w:space="0" w:color="auto"/>
        <w:right w:val="none" w:sz="0" w:space="0" w:color="auto"/>
      </w:divBdr>
    </w:div>
    <w:div w:id="2025477932">
      <w:bodyDiv w:val="1"/>
      <w:marLeft w:val="0"/>
      <w:marRight w:val="0"/>
      <w:marTop w:val="0"/>
      <w:marBottom w:val="0"/>
      <w:divBdr>
        <w:top w:val="none" w:sz="0" w:space="0" w:color="auto"/>
        <w:left w:val="none" w:sz="0" w:space="0" w:color="auto"/>
        <w:bottom w:val="none" w:sz="0" w:space="0" w:color="auto"/>
        <w:right w:val="none" w:sz="0" w:space="0" w:color="auto"/>
      </w:divBdr>
      <w:divsChild>
        <w:div w:id="1584408648">
          <w:marLeft w:val="0"/>
          <w:marRight w:val="0"/>
          <w:marTop w:val="0"/>
          <w:marBottom w:val="0"/>
          <w:divBdr>
            <w:top w:val="none" w:sz="0" w:space="0" w:color="auto"/>
            <w:left w:val="none" w:sz="0" w:space="0" w:color="auto"/>
            <w:bottom w:val="none" w:sz="0" w:space="0" w:color="auto"/>
            <w:right w:val="none" w:sz="0" w:space="0" w:color="auto"/>
          </w:divBdr>
        </w:div>
      </w:divsChild>
    </w:div>
    <w:div w:id="2030984330">
      <w:bodyDiv w:val="1"/>
      <w:marLeft w:val="0"/>
      <w:marRight w:val="0"/>
      <w:marTop w:val="0"/>
      <w:marBottom w:val="0"/>
      <w:divBdr>
        <w:top w:val="none" w:sz="0" w:space="0" w:color="auto"/>
        <w:left w:val="none" w:sz="0" w:space="0" w:color="auto"/>
        <w:bottom w:val="none" w:sz="0" w:space="0" w:color="auto"/>
        <w:right w:val="none" w:sz="0" w:space="0" w:color="auto"/>
      </w:divBdr>
    </w:div>
    <w:div w:id="2063945526">
      <w:bodyDiv w:val="1"/>
      <w:marLeft w:val="0"/>
      <w:marRight w:val="0"/>
      <w:marTop w:val="0"/>
      <w:marBottom w:val="0"/>
      <w:divBdr>
        <w:top w:val="none" w:sz="0" w:space="0" w:color="auto"/>
        <w:left w:val="none" w:sz="0" w:space="0" w:color="auto"/>
        <w:bottom w:val="none" w:sz="0" w:space="0" w:color="auto"/>
        <w:right w:val="none" w:sz="0" w:space="0" w:color="auto"/>
      </w:divBdr>
    </w:div>
    <w:div w:id="2069068017">
      <w:bodyDiv w:val="1"/>
      <w:marLeft w:val="0"/>
      <w:marRight w:val="0"/>
      <w:marTop w:val="0"/>
      <w:marBottom w:val="0"/>
      <w:divBdr>
        <w:top w:val="none" w:sz="0" w:space="0" w:color="auto"/>
        <w:left w:val="none" w:sz="0" w:space="0" w:color="auto"/>
        <w:bottom w:val="none" w:sz="0" w:space="0" w:color="auto"/>
        <w:right w:val="none" w:sz="0" w:space="0" w:color="auto"/>
      </w:divBdr>
      <w:divsChild>
        <w:div w:id="412432514">
          <w:marLeft w:val="0"/>
          <w:marRight w:val="0"/>
          <w:marTop w:val="0"/>
          <w:marBottom w:val="0"/>
          <w:divBdr>
            <w:top w:val="none" w:sz="0" w:space="0" w:color="auto"/>
            <w:left w:val="none" w:sz="0" w:space="0" w:color="auto"/>
            <w:bottom w:val="none" w:sz="0" w:space="0" w:color="auto"/>
            <w:right w:val="none" w:sz="0" w:space="0" w:color="auto"/>
          </w:divBdr>
        </w:div>
      </w:divsChild>
    </w:div>
    <w:div w:id="2089038847">
      <w:bodyDiv w:val="1"/>
      <w:marLeft w:val="0"/>
      <w:marRight w:val="0"/>
      <w:marTop w:val="0"/>
      <w:marBottom w:val="0"/>
      <w:divBdr>
        <w:top w:val="none" w:sz="0" w:space="0" w:color="auto"/>
        <w:left w:val="none" w:sz="0" w:space="0" w:color="auto"/>
        <w:bottom w:val="none" w:sz="0" w:space="0" w:color="auto"/>
        <w:right w:val="none" w:sz="0" w:space="0" w:color="auto"/>
      </w:divBdr>
    </w:div>
    <w:div w:id="2094617442">
      <w:bodyDiv w:val="1"/>
      <w:marLeft w:val="0"/>
      <w:marRight w:val="0"/>
      <w:marTop w:val="0"/>
      <w:marBottom w:val="0"/>
      <w:divBdr>
        <w:top w:val="none" w:sz="0" w:space="0" w:color="auto"/>
        <w:left w:val="none" w:sz="0" w:space="0" w:color="auto"/>
        <w:bottom w:val="none" w:sz="0" w:space="0" w:color="auto"/>
        <w:right w:val="none" w:sz="0" w:space="0" w:color="auto"/>
      </w:divBdr>
      <w:divsChild>
        <w:div w:id="601694457">
          <w:marLeft w:val="0"/>
          <w:marRight w:val="0"/>
          <w:marTop w:val="0"/>
          <w:marBottom w:val="0"/>
          <w:divBdr>
            <w:top w:val="none" w:sz="0" w:space="0" w:color="auto"/>
            <w:left w:val="none" w:sz="0" w:space="0" w:color="auto"/>
            <w:bottom w:val="none" w:sz="0" w:space="0" w:color="auto"/>
            <w:right w:val="none" w:sz="0" w:space="0" w:color="auto"/>
          </w:divBdr>
        </w:div>
      </w:divsChild>
    </w:div>
    <w:div w:id="2097314194">
      <w:bodyDiv w:val="1"/>
      <w:marLeft w:val="0"/>
      <w:marRight w:val="0"/>
      <w:marTop w:val="0"/>
      <w:marBottom w:val="0"/>
      <w:divBdr>
        <w:top w:val="none" w:sz="0" w:space="0" w:color="auto"/>
        <w:left w:val="none" w:sz="0" w:space="0" w:color="auto"/>
        <w:bottom w:val="none" w:sz="0" w:space="0" w:color="auto"/>
        <w:right w:val="none" w:sz="0" w:space="0" w:color="auto"/>
      </w:divBdr>
    </w:div>
    <w:div w:id="2114862711">
      <w:bodyDiv w:val="1"/>
      <w:marLeft w:val="0"/>
      <w:marRight w:val="0"/>
      <w:marTop w:val="0"/>
      <w:marBottom w:val="0"/>
      <w:divBdr>
        <w:top w:val="none" w:sz="0" w:space="0" w:color="auto"/>
        <w:left w:val="none" w:sz="0" w:space="0" w:color="auto"/>
        <w:bottom w:val="none" w:sz="0" w:space="0" w:color="auto"/>
        <w:right w:val="none" w:sz="0" w:space="0" w:color="auto"/>
      </w:divBdr>
    </w:div>
    <w:div w:id="213536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extension.usu.edu/planthealth/ipm/notes_ag/hemp-curly-top-virus" TargetMode="External"/><Relationship Id="rId1" Type="http://schemas.openxmlformats.org/officeDocument/2006/relationships/hyperlink" Target="https://agsci.colostate.edu/agbio/ipm-pests/beet-leafhopper-beet-curly-top-virus/"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hyperlink" Target="https://agsci.colostate.edu/agbio/ipm-pests/beet-leafhopper-beet-curly-top-virus/" TargetMode="External"/><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extension.usu.edu/planthealth/ipm/notes_ag/hemp-curly-top-virus"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www.apsnet.org/edcenter/apsnetfeatures/Pages/CurlyTop.aspx"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9C8B4-BF74-4C9A-8126-4D8E4BCFB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28</Pages>
  <Words>6024</Words>
  <Characters>34342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Wags</dc:creator>
  <cp:keywords/>
  <dc:description/>
  <cp:lastModifiedBy>Anderson, Riley Morgan</cp:lastModifiedBy>
  <cp:revision>3</cp:revision>
  <dcterms:created xsi:type="dcterms:W3CDTF">2025-05-09T16:11:00Z</dcterms:created>
  <dcterms:modified xsi:type="dcterms:W3CDTF">2025-05-09T17:07:00Z</dcterms:modified>
</cp:coreProperties>
</file>